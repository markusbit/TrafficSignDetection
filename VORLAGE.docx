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7F6757" w14:textId="77777777" w:rsidR="0082658D" w:rsidRPr="00A0261D" w:rsidRDefault="0082658D" w:rsidP="003712C3">
      <w:bookmarkStart w:id="0" w:name="_Toc39750390"/>
      <w:bookmarkStart w:id="1" w:name="_Toc39750456"/>
    </w:p>
    <w:p w14:paraId="14AC4D19" w14:textId="77777777" w:rsidR="0071716A" w:rsidRDefault="0071716A" w:rsidP="0071716A"/>
    <w:p w14:paraId="31167F6A" w14:textId="77777777" w:rsidR="00075B04" w:rsidRDefault="00075B04" w:rsidP="00075B04">
      <w:pPr>
        <w:rPr>
          <w:lang w:val="de-DE"/>
        </w:rPr>
      </w:pPr>
    </w:p>
    <w:p w14:paraId="4722DC59" w14:textId="77777777" w:rsidR="00075B04" w:rsidRDefault="00075B04" w:rsidP="00075B04">
      <w:pPr>
        <w:rPr>
          <w:lang w:val="de-DE"/>
        </w:rPr>
      </w:pPr>
    </w:p>
    <w:p w14:paraId="1F6C302E" w14:textId="77777777" w:rsidR="0043369D" w:rsidRDefault="0043369D" w:rsidP="0043369D">
      <w:pPr>
        <w:rPr>
          <w:rFonts w:cs="Arial"/>
          <w:lang w:val="de-DE"/>
        </w:rPr>
      </w:pPr>
    </w:p>
    <w:p w14:paraId="14811321" w14:textId="77777777" w:rsidR="0043369D" w:rsidRPr="00A160D3" w:rsidRDefault="0043369D" w:rsidP="0043369D">
      <w:pPr>
        <w:jc w:val="center"/>
        <w:rPr>
          <w:rFonts w:cs="Arial"/>
          <w:b/>
          <w:sz w:val="48"/>
          <w:szCs w:val="48"/>
          <w:lang w:val="de-DE"/>
        </w:rPr>
      </w:pPr>
      <w:r w:rsidRPr="00A160D3">
        <w:rPr>
          <w:rFonts w:cs="Arial"/>
          <w:b/>
          <w:sz w:val="48"/>
          <w:szCs w:val="48"/>
          <w:lang w:val="de-DE"/>
        </w:rPr>
        <w:t>DIPLOMARBEIT</w:t>
      </w:r>
    </w:p>
    <w:p w14:paraId="36C7983B" w14:textId="77777777" w:rsidR="0043369D" w:rsidRPr="00A160D3" w:rsidRDefault="0043369D" w:rsidP="0043369D">
      <w:pPr>
        <w:rPr>
          <w:rFonts w:cs="Arial"/>
          <w:b/>
          <w:lang w:val="de-DE"/>
        </w:rPr>
      </w:pPr>
    </w:p>
    <w:p w14:paraId="2227CE9A" w14:textId="77777777" w:rsidR="0043369D" w:rsidRDefault="0043369D" w:rsidP="0043369D">
      <w:pPr>
        <w:rPr>
          <w:rFonts w:cs="Arial"/>
          <w:lang w:val="de-DE"/>
        </w:rPr>
      </w:pPr>
    </w:p>
    <w:p w14:paraId="6C2DA224" w14:textId="77777777" w:rsidR="0043369D" w:rsidRDefault="0043369D" w:rsidP="0043369D">
      <w:pPr>
        <w:jc w:val="center"/>
        <w:rPr>
          <w:rFonts w:cs="Arial"/>
          <w:lang w:val="de-DE"/>
        </w:rPr>
      </w:pPr>
      <w:r>
        <w:rPr>
          <w:rFonts w:cs="Arial"/>
          <w:lang w:val="de-DE"/>
        </w:rPr>
        <w:t>Gesamtprojekt</w:t>
      </w:r>
    </w:p>
    <w:p w14:paraId="2DB221C3" w14:textId="77777777" w:rsidR="0043369D" w:rsidRDefault="0043369D" w:rsidP="0043369D">
      <w:pPr>
        <w:spacing w:before="120"/>
        <w:jc w:val="center"/>
        <w:rPr>
          <w:rFonts w:cs="Arial"/>
          <w:b/>
          <w:sz w:val="40"/>
          <w:szCs w:val="40"/>
          <w:lang w:val="de-DE"/>
        </w:rPr>
      </w:pPr>
      <w:r>
        <w:rPr>
          <w:rFonts w:cs="Arial"/>
          <w:b/>
          <w:sz w:val="40"/>
          <w:szCs w:val="40"/>
          <w:lang w:val="de-DE"/>
        </w:rPr>
        <w:t>Entwicklung einer APP</w:t>
      </w:r>
    </w:p>
    <w:p w14:paraId="25C5F1DC" w14:textId="77777777" w:rsidR="0043369D" w:rsidRDefault="0043369D" w:rsidP="0043369D">
      <w:pPr>
        <w:rPr>
          <w:rFonts w:cs="Arial"/>
          <w:lang w:val="de-DE"/>
        </w:rPr>
      </w:pPr>
    </w:p>
    <w:p w14:paraId="35DC4B5B" w14:textId="77777777" w:rsidR="0043369D" w:rsidRDefault="0043369D" w:rsidP="0043369D">
      <w:pPr>
        <w:rPr>
          <w:rFonts w:cs="Arial"/>
          <w:lang w:val="de-DE"/>
        </w:rPr>
      </w:pPr>
    </w:p>
    <w:p w14:paraId="5F43B201" w14:textId="77777777" w:rsidR="0043369D" w:rsidRDefault="0043369D" w:rsidP="0043369D">
      <w:pPr>
        <w:rPr>
          <w:rFonts w:cs="Arial"/>
          <w:lang w:val="de-DE"/>
        </w:rPr>
      </w:pPr>
    </w:p>
    <w:p w14:paraId="4310C94C" w14:textId="77777777" w:rsidR="0043369D" w:rsidRDefault="0043369D" w:rsidP="0043369D">
      <w:pPr>
        <w:rPr>
          <w:rFonts w:cs="Arial"/>
          <w:lang w:val="de-DE"/>
        </w:rPr>
      </w:pPr>
    </w:p>
    <w:p w14:paraId="760748E4" w14:textId="77777777" w:rsidR="0043369D" w:rsidRDefault="0043369D" w:rsidP="0043369D">
      <w:pPr>
        <w:rPr>
          <w:rFonts w:cs="Arial"/>
          <w:lang w:val="de-DE"/>
        </w:rPr>
      </w:pPr>
    </w:p>
    <w:p w14:paraId="10843C55" w14:textId="1E7ED93A" w:rsidR="0043369D" w:rsidRPr="0053461C" w:rsidRDefault="0043369D" w:rsidP="0043369D">
      <w:pPr>
        <w:rPr>
          <w:rFonts w:cs="Arial"/>
          <w:b/>
          <w:lang w:val="de-DE"/>
        </w:rPr>
      </w:pPr>
      <w:r>
        <w:rPr>
          <w:rFonts w:cs="Arial"/>
          <w:b/>
          <w:lang w:val="de-DE"/>
        </w:rPr>
        <w:t xml:space="preserve">Entwicklung einer </w:t>
      </w:r>
      <w:r w:rsidR="005B0AE4">
        <w:rPr>
          <w:rFonts w:cs="Arial"/>
          <w:b/>
          <w:lang w:val="de-DE"/>
        </w:rPr>
        <w:t>Verkehrszeichenerkennungsapp</w:t>
      </w:r>
      <w:r>
        <w:rPr>
          <w:rFonts w:cs="Arial"/>
          <w:b/>
          <w:lang w:val="de-DE"/>
        </w:rPr>
        <w:t xml:space="preserve"> für Android</w:t>
      </w:r>
      <w:r w:rsidR="005B0AE4">
        <w:rPr>
          <w:rFonts w:cs="Arial"/>
          <w:b/>
          <w:lang w:val="de-DE"/>
        </w:rPr>
        <w:t>/IOS/WEB</w:t>
      </w:r>
    </w:p>
    <w:p w14:paraId="7E389B87" w14:textId="7E873472" w:rsidR="0043369D" w:rsidRPr="005B0AE4" w:rsidRDefault="005B0AE4" w:rsidP="0043369D">
      <w:pPr>
        <w:rPr>
          <w:rFonts w:cs="Arial"/>
          <w:lang w:val="sv-SE"/>
        </w:rPr>
      </w:pPr>
      <w:r>
        <w:rPr>
          <w:rFonts w:cs="Arial"/>
          <w:lang w:val="sv-SE"/>
        </w:rPr>
        <w:t>Markus Brandstetter</w:t>
      </w:r>
      <w:r w:rsidR="0043369D" w:rsidRPr="007339C6">
        <w:rPr>
          <w:rFonts w:cs="Arial"/>
          <w:lang w:val="sv-SE"/>
        </w:rPr>
        <w:tab/>
      </w:r>
      <w:r>
        <w:rPr>
          <w:rFonts w:cs="Arial"/>
          <w:lang w:val="sv-SE"/>
        </w:rPr>
        <w:t>5BHITS</w:t>
      </w:r>
      <w:r w:rsidR="0043369D">
        <w:rPr>
          <w:rFonts w:cs="Arial"/>
          <w:lang w:val="sv-SE"/>
        </w:rPr>
        <w:tab/>
      </w:r>
      <w:r w:rsidR="0043369D">
        <w:rPr>
          <w:rFonts w:cs="Arial"/>
          <w:lang w:val="sv-SE"/>
        </w:rPr>
        <w:tab/>
      </w:r>
      <w:r w:rsidR="0043369D">
        <w:rPr>
          <w:rFonts w:cs="Arial"/>
          <w:lang w:val="sv-SE"/>
        </w:rPr>
        <w:tab/>
      </w:r>
      <w:r w:rsidR="0043369D">
        <w:rPr>
          <w:rFonts w:cs="Arial"/>
          <w:lang w:val="sv-SE"/>
        </w:rPr>
        <w:tab/>
      </w:r>
      <w:r w:rsidR="0043369D" w:rsidRPr="007339C6">
        <w:rPr>
          <w:rFonts w:cs="Arial"/>
          <w:lang w:val="sv-SE"/>
        </w:rPr>
        <w:t xml:space="preserve">Betreuer: </w:t>
      </w:r>
      <w:r w:rsidR="00943A13">
        <w:rPr>
          <w:rFonts w:cs="Arial"/>
          <w:lang w:val="sv-SE"/>
        </w:rPr>
        <w:tab/>
      </w:r>
      <w:r>
        <w:rPr>
          <w:rFonts w:cs="Arial"/>
          <w:lang w:val="sv-SE"/>
        </w:rPr>
        <w:t>Dipl. -Ing. Gerald Zottl</w:t>
      </w:r>
    </w:p>
    <w:p w14:paraId="5CB39855" w14:textId="77777777" w:rsidR="0043369D" w:rsidRPr="007961EB" w:rsidRDefault="0043369D" w:rsidP="0043369D">
      <w:pPr>
        <w:rPr>
          <w:rFonts w:cs="Arial"/>
        </w:rPr>
      </w:pPr>
    </w:p>
    <w:p w14:paraId="70E7CC51" w14:textId="77777777" w:rsidR="0043369D" w:rsidRPr="007961EB" w:rsidRDefault="0043369D" w:rsidP="0043369D">
      <w:pPr>
        <w:rPr>
          <w:rFonts w:cs="Arial"/>
        </w:rPr>
      </w:pPr>
    </w:p>
    <w:p w14:paraId="07963EA8" w14:textId="77777777" w:rsidR="00075B04" w:rsidRPr="007961EB" w:rsidRDefault="00075B04" w:rsidP="00075B04">
      <w:pPr>
        <w:rPr>
          <w:rFonts w:cs="Arial"/>
        </w:rPr>
      </w:pPr>
    </w:p>
    <w:p w14:paraId="29EE76FE" w14:textId="77777777" w:rsidR="00075B04" w:rsidRPr="007961EB" w:rsidRDefault="00075B04" w:rsidP="00075B04">
      <w:pPr>
        <w:rPr>
          <w:rFonts w:cs="Arial"/>
        </w:rPr>
      </w:pPr>
    </w:p>
    <w:p w14:paraId="3C57BE72" w14:textId="77777777" w:rsidR="00075B04" w:rsidRPr="007961EB" w:rsidRDefault="00075B04" w:rsidP="00075B04">
      <w:pPr>
        <w:rPr>
          <w:rFonts w:cs="Arial"/>
        </w:rPr>
      </w:pPr>
    </w:p>
    <w:p w14:paraId="0D3202E5" w14:textId="77777777" w:rsidR="00075B04" w:rsidRPr="007961EB" w:rsidRDefault="00075B04" w:rsidP="00075B04">
      <w:pPr>
        <w:rPr>
          <w:rFonts w:cs="Arial"/>
        </w:rPr>
      </w:pPr>
    </w:p>
    <w:p w14:paraId="52A5B8BF" w14:textId="77777777" w:rsidR="0043369D" w:rsidRPr="007961EB" w:rsidRDefault="0043369D" w:rsidP="00075B04">
      <w:pPr>
        <w:rPr>
          <w:rFonts w:cs="Arial"/>
        </w:rPr>
      </w:pPr>
    </w:p>
    <w:p w14:paraId="3AAD6203" w14:textId="77777777" w:rsidR="0043369D" w:rsidRPr="007961EB" w:rsidRDefault="0043369D" w:rsidP="00075B04">
      <w:pPr>
        <w:rPr>
          <w:rFonts w:cs="Arial"/>
        </w:rPr>
      </w:pPr>
    </w:p>
    <w:p w14:paraId="2895D2C6" w14:textId="77777777" w:rsidR="00075B04" w:rsidRPr="007961EB" w:rsidRDefault="00075B04" w:rsidP="00075B04">
      <w:pPr>
        <w:rPr>
          <w:rFonts w:cs="Arial"/>
        </w:rPr>
      </w:pPr>
    </w:p>
    <w:p w14:paraId="16C3CCED" w14:textId="2FC38A09" w:rsidR="00075B04" w:rsidRDefault="00075B04" w:rsidP="00075B04">
      <w:pPr>
        <w:rPr>
          <w:rFonts w:cs="Arial"/>
          <w:lang w:val="de-DE"/>
        </w:rPr>
      </w:pPr>
      <w:r>
        <w:rPr>
          <w:rFonts w:cs="Arial"/>
          <w:lang w:val="de-DE"/>
        </w:rPr>
        <w:t>Schuljahr 20</w:t>
      </w:r>
      <w:r w:rsidR="00B50400">
        <w:rPr>
          <w:rFonts w:cs="Arial"/>
          <w:lang w:val="de-DE"/>
        </w:rPr>
        <w:t>23</w:t>
      </w:r>
      <w:r>
        <w:rPr>
          <w:rFonts w:cs="Arial"/>
          <w:lang w:val="de-DE"/>
        </w:rPr>
        <w:t>/</w:t>
      </w:r>
      <w:r w:rsidR="00B50400">
        <w:rPr>
          <w:rFonts w:cs="Arial"/>
          <w:lang w:val="de-DE"/>
        </w:rPr>
        <w:t>24</w:t>
      </w:r>
    </w:p>
    <w:p w14:paraId="70994F26" w14:textId="77777777" w:rsidR="00075B04" w:rsidRDefault="00075B04" w:rsidP="00075B04">
      <w:pPr>
        <w:rPr>
          <w:rFonts w:cs="Arial"/>
          <w:lang w:val="de-DE"/>
        </w:rPr>
      </w:pPr>
    </w:p>
    <w:p w14:paraId="447E67B4" w14:textId="77777777" w:rsidR="00075B04" w:rsidRPr="0053461C" w:rsidRDefault="00075B04" w:rsidP="00075B04">
      <w:pPr>
        <w:tabs>
          <w:tab w:val="left" w:pos="9356"/>
        </w:tabs>
        <w:ind w:right="-2"/>
        <w:rPr>
          <w:rFonts w:cs="Arial"/>
          <w:u w:val="single"/>
          <w:lang w:val="de-DE"/>
        </w:rPr>
      </w:pPr>
      <w:r w:rsidRPr="0053461C">
        <w:rPr>
          <w:rFonts w:cs="Arial"/>
          <w:u w:val="single"/>
          <w:lang w:val="de-DE"/>
        </w:rPr>
        <w:tab/>
      </w:r>
    </w:p>
    <w:p w14:paraId="405D4AD1" w14:textId="77777777" w:rsidR="00075B04" w:rsidRDefault="00075B04" w:rsidP="00075B04">
      <w:pPr>
        <w:tabs>
          <w:tab w:val="left" w:pos="9354"/>
        </w:tabs>
        <w:rPr>
          <w:rFonts w:cs="Arial"/>
          <w:u w:val="single"/>
          <w:lang w:val="de-DE"/>
        </w:rPr>
      </w:pPr>
    </w:p>
    <w:p w14:paraId="560C1961" w14:textId="77777777" w:rsidR="00075B04" w:rsidRPr="0053461C" w:rsidRDefault="00075B04" w:rsidP="00075B04">
      <w:pPr>
        <w:tabs>
          <w:tab w:val="left" w:pos="9354"/>
        </w:tabs>
        <w:rPr>
          <w:rFonts w:cs="Arial"/>
          <w:lang w:val="de-DE"/>
        </w:rPr>
      </w:pPr>
      <w:r w:rsidRPr="0053461C">
        <w:rPr>
          <w:rFonts w:cs="Arial"/>
          <w:lang w:val="de-DE"/>
        </w:rPr>
        <w:t>Abgabevermerk:</w:t>
      </w:r>
    </w:p>
    <w:p w14:paraId="293675D5" w14:textId="77777777" w:rsidR="00075B04" w:rsidRDefault="00075B04" w:rsidP="00075B04">
      <w:pPr>
        <w:rPr>
          <w:rFonts w:cs="Arial"/>
          <w:lang w:val="de-DE"/>
        </w:rPr>
      </w:pPr>
    </w:p>
    <w:p w14:paraId="76EB2FDB" w14:textId="36FB513C" w:rsidR="00920EF3" w:rsidRPr="008C2113" w:rsidRDefault="00075B04" w:rsidP="004314A5">
      <w:pPr>
        <w:rPr>
          <w:rFonts w:cs="Arial"/>
          <w:lang w:val="de-DE"/>
        </w:rPr>
        <w:sectPr w:rsidR="00920EF3" w:rsidRPr="008C2113" w:rsidSect="00485B5B">
          <w:footerReference w:type="default" r:id="rId11"/>
          <w:headerReference w:type="first" r:id="rId12"/>
          <w:type w:val="continuous"/>
          <w:pgSz w:w="11906" w:h="16838"/>
          <w:pgMar w:top="1134" w:right="1134" w:bottom="1134" w:left="1134" w:header="709" w:footer="709" w:gutter="0"/>
          <w:pgNumType w:start="1" w:chapStyle="1"/>
          <w:cols w:space="708"/>
          <w:titlePg/>
          <w:docGrid w:linePitch="360"/>
        </w:sectPr>
      </w:pPr>
      <w:r>
        <w:rPr>
          <w:rFonts w:cs="Arial"/>
          <w:lang w:val="de-DE"/>
        </w:rPr>
        <w:t>Datum:</w:t>
      </w:r>
      <w:r w:rsidRPr="0053461C">
        <w:rPr>
          <w:rFonts w:cs="Arial"/>
          <w:lang w:val="de-DE"/>
        </w:rPr>
        <w:t xml:space="preserve"> </w:t>
      </w:r>
      <w:r w:rsidR="008C2113">
        <w:rPr>
          <w:rFonts w:cs="Arial"/>
          <w:lang w:val="de-DE"/>
        </w:rPr>
        <w:t>11.02.2025</w:t>
      </w:r>
      <w:r>
        <w:rPr>
          <w:rFonts w:cs="Arial"/>
          <w:lang w:val="de-DE"/>
        </w:rPr>
        <w:tab/>
      </w:r>
      <w:r>
        <w:rPr>
          <w:rFonts w:cs="Arial"/>
          <w:lang w:val="de-DE"/>
        </w:rPr>
        <w:tab/>
      </w:r>
      <w:r>
        <w:rPr>
          <w:rFonts w:cs="Arial"/>
          <w:lang w:val="de-DE"/>
        </w:rPr>
        <w:tab/>
        <w:t>übernommen von:</w:t>
      </w:r>
      <w:r w:rsidR="008C2113">
        <w:rPr>
          <w:rFonts w:cs="Arial"/>
          <w:lang w:val="de-DE"/>
        </w:rPr>
        <w:t xml:space="preserve"> Markus Brandstetter</w:t>
      </w:r>
    </w:p>
    <w:p w14:paraId="3797CDE9" w14:textId="77777777" w:rsidR="0057565A" w:rsidRDefault="0057565A" w:rsidP="0057565A">
      <w:pPr>
        <w:autoSpaceDE w:val="0"/>
        <w:autoSpaceDN w:val="0"/>
        <w:adjustRightInd w:val="0"/>
        <w:spacing w:line="240" w:lineRule="auto"/>
        <w:rPr>
          <w:rFonts w:cs="Arial"/>
          <w:b/>
          <w:bCs/>
          <w:sz w:val="38"/>
          <w:szCs w:val="38"/>
        </w:rPr>
      </w:pPr>
      <w:r>
        <w:rPr>
          <w:rFonts w:cs="Arial"/>
          <w:b/>
          <w:bCs/>
          <w:noProof/>
          <w:sz w:val="38"/>
          <w:szCs w:val="38"/>
          <w:lang w:eastAsia="de-AT"/>
        </w:rPr>
        <w:lastRenderedPageBreak/>
        <w:drawing>
          <wp:anchor distT="0" distB="0" distL="114300" distR="114300" simplePos="0" relativeHeight="251600384" behindDoc="0" locked="0" layoutInCell="1" allowOverlap="1" wp14:anchorId="2B11CD4E" wp14:editId="64FE0678">
            <wp:simplePos x="0" y="0"/>
            <wp:positionH relativeFrom="column">
              <wp:posOffset>4728845</wp:posOffset>
            </wp:positionH>
            <wp:positionV relativeFrom="paragraph">
              <wp:posOffset>-1905</wp:posOffset>
            </wp:positionV>
            <wp:extent cx="1210134" cy="864000"/>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210134" cy="864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C3261B" w14:textId="77777777" w:rsidR="0057565A" w:rsidRDefault="0057565A" w:rsidP="0057565A">
      <w:pPr>
        <w:autoSpaceDE w:val="0"/>
        <w:autoSpaceDN w:val="0"/>
        <w:adjustRightInd w:val="0"/>
        <w:spacing w:line="240" w:lineRule="auto"/>
        <w:rPr>
          <w:rFonts w:cs="Arial"/>
          <w:b/>
          <w:bCs/>
          <w:sz w:val="38"/>
          <w:szCs w:val="38"/>
        </w:rPr>
      </w:pPr>
    </w:p>
    <w:p w14:paraId="3A99B812" w14:textId="77777777" w:rsidR="0057565A" w:rsidRDefault="0057565A" w:rsidP="0057565A">
      <w:pPr>
        <w:autoSpaceDE w:val="0"/>
        <w:autoSpaceDN w:val="0"/>
        <w:adjustRightInd w:val="0"/>
        <w:spacing w:line="240" w:lineRule="auto"/>
        <w:rPr>
          <w:rFonts w:cs="Arial"/>
          <w:b/>
          <w:bCs/>
          <w:sz w:val="38"/>
          <w:szCs w:val="38"/>
        </w:rPr>
      </w:pPr>
    </w:p>
    <w:p w14:paraId="36375159" w14:textId="77777777" w:rsidR="0057565A" w:rsidRDefault="0057565A" w:rsidP="0057565A">
      <w:pPr>
        <w:autoSpaceDE w:val="0"/>
        <w:autoSpaceDN w:val="0"/>
        <w:adjustRightInd w:val="0"/>
        <w:spacing w:line="240" w:lineRule="auto"/>
        <w:rPr>
          <w:rFonts w:cs="Arial"/>
          <w:b/>
          <w:bCs/>
          <w:sz w:val="38"/>
          <w:szCs w:val="38"/>
        </w:rPr>
      </w:pPr>
    </w:p>
    <w:p w14:paraId="03388FC3" w14:textId="77777777" w:rsidR="00D01410" w:rsidRDefault="00D01410" w:rsidP="0057565A">
      <w:pPr>
        <w:autoSpaceDE w:val="0"/>
        <w:autoSpaceDN w:val="0"/>
        <w:adjustRightInd w:val="0"/>
        <w:spacing w:line="240" w:lineRule="auto"/>
        <w:rPr>
          <w:rFonts w:cs="Arial"/>
          <w:b/>
          <w:bCs/>
          <w:sz w:val="38"/>
          <w:szCs w:val="38"/>
        </w:rPr>
      </w:pPr>
    </w:p>
    <w:p w14:paraId="2BEFE9CF" w14:textId="77777777" w:rsidR="0057565A" w:rsidRDefault="0057565A" w:rsidP="0057565A">
      <w:pPr>
        <w:autoSpaceDE w:val="0"/>
        <w:autoSpaceDN w:val="0"/>
        <w:adjustRightInd w:val="0"/>
        <w:jc w:val="center"/>
        <w:rPr>
          <w:rFonts w:cs="Arial"/>
          <w:b/>
          <w:bCs/>
          <w:sz w:val="38"/>
          <w:szCs w:val="38"/>
        </w:rPr>
      </w:pPr>
      <w:r>
        <w:rPr>
          <w:rFonts w:cs="Arial"/>
          <w:b/>
          <w:bCs/>
          <w:sz w:val="38"/>
          <w:szCs w:val="38"/>
        </w:rPr>
        <w:t>Höhere Technische Bundeslehranstalt Hollabrunn</w:t>
      </w:r>
    </w:p>
    <w:p w14:paraId="2DE965FF" w14:textId="4B6D4B0A" w:rsidR="0043369D" w:rsidRPr="005842A3" w:rsidRDefault="0043369D" w:rsidP="0043369D">
      <w:pPr>
        <w:autoSpaceDE w:val="0"/>
        <w:autoSpaceDN w:val="0"/>
        <w:adjustRightInd w:val="0"/>
        <w:jc w:val="center"/>
        <w:rPr>
          <w:rFonts w:cs="Arial"/>
          <w:b/>
          <w:bCs/>
          <w:sz w:val="30"/>
          <w:szCs w:val="30"/>
        </w:rPr>
      </w:pPr>
      <w:r w:rsidRPr="005842A3">
        <w:rPr>
          <w:rFonts w:cs="Arial"/>
          <w:b/>
          <w:bCs/>
          <w:sz w:val="30"/>
          <w:szCs w:val="30"/>
        </w:rPr>
        <w:t xml:space="preserve">Höhere Lehranstalt für </w:t>
      </w:r>
      <w:r w:rsidR="00202B7D">
        <w:rPr>
          <w:rFonts w:cs="Arial"/>
          <w:b/>
          <w:bCs/>
          <w:sz w:val="30"/>
          <w:szCs w:val="30"/>
        </w:rPr>
        <w:t>Informationstechnologie</w:t>
      </w:r>
    </w:p>
    <w:p w14:paraId="6DFAB02A" w14:textId="77777777" w:rsidR="0057565A" w:rsidRDefault="0057565A" w:rsidP="0057565A">
      <w:pPr>
        <w:autoSpaceDE w:val="0"/>
        <w:autoSpaceDN w:val="0"/>
        <w:adjustRightInd w:val="0"/>
        <w:spacing w:line="240" w:lineRule="auto"/>
        <w:jc w:val="center"/>
        <w:rPr>
          <w:rFonts w:cs="Arial"/>
          <w:b/>
          <w:bCs/>
          <w:sz w:val="28"/>
          <w:szCs w:val="32"/>
        </w:rPr>
      </w:pPr>
    </w:p>
    <w:p w14:paraId="454534DE" w14:textId="77777777" w:rsidR="0057565A" w:rsidRDefault="0057565A" w:rsidP="0057565A">
      <w:pPr>
        <w:autoSpaceDE w:val="0"/>
        <w:autoSpaceDN w:val="0"/>
        <w:adjustRightInd w:val="0"/>
        <w:spacing w:line="240" w:lineRule="auto"/>
        <w:jc w:val="center"/>
        <w:rPr>
          <w:rFonts w:cs="Arial"/>
          <w:b/>
          <w:bCs/>
          <w:sz w:val="36"/>
          <w:szCs w:val="38"/>
        </w:rPr>
      </w:pPr>
    </w:p>
    <w:p w14:paraId="0B09FB00" w14:textId="77777777" w:rsidR="00A8681B" w:rsidRPr="00A8681B" w:rsidRDefault="00A8681B" w:rsidP="00A8681B">
      <w:pPr>
        <w:autoSpaceDE w:val="0"/>
        <w:autoSpaceDN w:val="0"/>
        <w:adjustRightInd w:val="0"/>
        <w:spacing w:line="360" w:lineRule="auto"/>
        <w:rPr>
          <w:rFonts w:cs="Arial"/>
          <w:b/>
        </w:rPr>
      </w:pPr>
      <w:r w:rsidRPr="00A8681B">
        <w:rPr>
          <w:rFonts w:cs="Arial"/>
          <w:b/>
        </w:rPr>
        <w:t>EIDESSTATTLICHE ERKLÄRUNG</w:t>
      </w:r>
    </w:p>
    <w:p w14:paraId="18EED404" w14:textId="77777777" w:rsidR="0057565A" w:rsidRDefault="0057565A" w:rsidP="0057565A">
      <w:pPr>
        <w:autoSpaceDE w:val="0"/>
        <w:autoSpaceDN w:val="0"/>
        <w:adjustRightInd w:val="0"/>
        <w:rPr>
          <w:rFonts w:cs="Arial"/>
          <w:b/>
          <w:bCs/>
        </w:rPr>
      </w:pPr>
      <w:r>
        <w:rPr>
          <w:rFonts w:cs="Arial"/>
          <w:b/>
          <w:bCs/>
        </w:rPr>
        <w:t>Ich</w:t>
      </w:r>
      <w:r w:rsidRPr="005842A3">
        <w:rPr>
          <w:rFonts w:cs="Arial"/>
          <w:b/>
          <w:bCs/>
        </w:rPr>
        <w:t xml:space="preserve"> </w:t>
      </w:r>
      <w:r>
        <w:rPr>
          <w:rFonts w:cs="Arial"/>
          <w:b/>
          <w:bCs/>
        </w:rPr>
        <w:t>erkläre an Eides statt, dass ich</w:t>
      </w:r>
      <w:r w:rsidRPr="005842A3">
        <w:rPr>
          <w:rFonts w:cs="Arial"/>
          <w:b/>
          <w:bCs/>
        </w:rPr>
        <w:t xml:space="preserve"> die vorliegende </w:t>
      </w:r>
      <w:r w:rsidR="0028648A">
        <w:rPr>
          <w:rFonts w:cs="Arial"/>
          <w:b/>
          <w:bCs/>
        </w:rPr>
        <w:t>Diplomarbeit</w:t>
      </w:r>
      <w:r w:rsidR="00BE4132">
        <w:rPr>
          <w:rFonts w:cs="Arial"/>
          <w:b/>
          <w:bCs/>
        </w:rPr>
        <w:t xml:space="preserve"> </w:t>
      </w:r>
      <w:r w:rsidRPr="005842A3">
        <w:rPr>
          <w:rFonts w:cs="Arial"/>
          <w:b/>
          <w:bCs/>
        </w:rPr>
        <w:t>selbständig und ohne fremde Hilfe verfasst, andere als die angegebenen Quellen</w:t>
      </w:r>
      <w:r>
        <w:rPr>
          <w:rFonts w:cs="Arial"/>
          <w:b/>
          <w:bCs/>
        </w:rPr>
        <w:t xml:space="preserve"> </w:t>
      </w:r>
      <w:r w:rsidRPr="005842A3">
        <w:rPr>
          <w:rFonts w:cs="Arial"/>
          <w:b/>
          <w:bCs/>
        </w:rPr>
        <w:t>und Hilfsmittel nicht</w:t>
      </w:r>
      <w:r>
        <w:rPr>
          <w:rFonts w:cs="Arial"/>
          <w:b/>
          <w:bCs/>
        </w:rPr>
        <w:t xml:space="preserve"> </w:t>
      </w:r>
      <w:r w:rsidRPr="005842A3">
        <w:rPr>
          <w:rFonts w:cs="Arial"/>
          <w:b/>
          <w:bCs/>
        </w:rPr>
        <w:t>benutzt und die den benutzten Quellen wörtlich und inhaltlich</w:t>
      </w:r>
      <w:r>
        <w:rPr>
          <w:rFonts w:cs="Arial"/>
          <w:b/>
          <w:bCs/>
        </w:rPr>
        <w:t xml:space="preserve"> </w:t>
      </w:r>
      <w:r w:rsidRPr="005842A3">
        <w:rPr>
          <w:rFonts w:cs="Arial"/>
          <w:b/>
          <w:bCs/>
        </w:rPr>
        <w:t>entnommenen Stellen als s</w:t>
      </w:r>
      <w:r>
        <w:rPr>
          <w:rFonts w:cs="Arial"/>
          <w:b/>
          <w:bCs/>
        </w:rPr>
        <w:t>olche erkenntlich gemacht habe</w:t>
      </w:r>
      <w:r w:rsidRPr="005842A3">
        <w:rPr>
          <w:rFonts w:cs="Arial"/>
          <w:b/>
          <w:bCs/>
        </w:rPr>
        <w:t>.</w:t>
      </w:r>
    </w:p>
    <w:p w14:paraId="1D486CF4" w14:textId="77777777" w:rsidR="0057565A" w:rsidRDefault="0057565A" w:rsidP="0057565A">
      <w:pPr>
        <w:autoSpaceDE w:val="0"/>
        <w:autoSpaceDN w:val="0"/>
        <w:adjustRightInd w:val="0"/>
        <w:rPr>
          <w:rFonts w:cs="Arial"/>
          <w:b/>
          <w:bCs/>
        </w:rPr>
      </w:pPr>
    </w:p>
    <w:p w14:paraId="7E889BC3" w14:textId="77777777" w:rsidR="0057565A" w:rsidRDefault="0057565A" w:rsidP="0057565A">
      <w:pPr>
        <w:autoSpaceDE w:val="0"/>
        <w:autoSpaceDN w:val="0"/>
        <w:adjustRightInd w:val="0"/>
        <w:rPr>
          <w:rFonts w:cs="Arial"/>
          <w:b/>
          <w:bCs/>
        </w:rPr>
      </w:pPr>
    </w:p>
    <w:p w14:paraId="59CC80D9" w14:textId="77777777" w:rsidR="0057565A" w:rsidRPr="005842A3" w:rsidRDefault="0057565A" w:rsidP="0057565A">
      <w:pPr>
        <w:autoSpaceDE w:val="0"/>
        <w:autoSpaceDN w:val="0"/>
        <w:adjustRightInd w:val="0"/>
        <w:rPr>
          <w:rFonts w:cs="Arial"/>
          <w:b/>
          <w:bCs/>
        </w:rPr>
      </w:pPr>
    </w:p>
    <w:p w14:paraId="1577EC29" w14:textId="5DA91D8D" w:rsidR="0057565A" w:rsidRDefault="008C2113" w:rsidP="0057565A">
      <w:pPr>
        <w:pStyle w:val="Default"/>
        <w:rPr>
          <w:b/>
          <w:bCs/>
          <w:sz w:val="36"/>
          <w:szCs w:val="38"/>
        </w:rPr>
      </w:pPr>
      <w:r>
        <w:rPr>
          <w:b/>
          <w:bCs/>
          <w:sz w:val="36"/>
          <w:szCs w:val="38"/>
        </w:rPr>
        <w:t>Markus Brandstetter</w:t>
      </w:r>
    </w:p>
    <w:p w14:paraId="34ABA6E1" w14:textId="77777777" w:rsidR="0057565A" w:rsidRPr="005842A3" w:rsidRDefault="0057565A" w:rsidP="0057565A">
      <w:pPr>
        <w:pStyle w:val="Default"/>
        <w:rPr>
          <w:b/>
          <w:bCs/>
          <w:sz w:val="36"/>
          <w:szCs w:val="38"/>
        </w:rPr>
      </w:pPr>
      <w:r>
        <w:rPr>
          <w:b/>
          <w:bCs/>
          <w:noProof/>
          <w:sz w:val="36"/>
          <w:szCs w:val="38"/>
          <w:lang w:eastAsia="de-AT"/>
        </w:rPr>
        <mc:AlternateContent>
          <mc:Choice Requires="wps">
            <w:drawing>
              <wp:anchor distT="0" distB="0" distL="114300" distR="114300" simplePos="0" relativeHeight="251611648" behindDoc="0" locked="0" layoutInCell="1" allowOverlap="1" wp14:anchorId="004B2155" wp14:editId="5D4A7765">
                <wp:simplePos x="0" y="0"/>
                <wp:positionH relativeFrom="column">
                  <wp:posOffset>-56647</wp:posOffset>
                </wp:positionH>
                <wp:positionV relativeFrom="paragraph">
                  <wp:posOffset>116774</wp:posOffset>
                </wp:positionV>
                <wp:extent cx="5996503" cy="0"/>
                <wp:effectExtent l="0" t="0" r="23495" b="19050"/>
                <wp:wrapNone/>
                <wp:docPr id="4" name="Gerade Verbindung 4"/>
                <wp:cNvGraphicFramePr/>
                <a:graphic xmlns:a="http://schemas.openxmlformats.org/drawingml/2006/main">
                  <a:graphicData uri="http://schemas.microsoft.com/office/word/2010/wordprocessingShape">
                    <wps:wsp>
                      <wps:cNvCnPr/>
                      <wps:spPr>
                        <a:xfrm>
                          <a:off x="0" y="0"/>
                          <a:ext cx="599650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8C1672" id="Gerade Verbindung 4" o:spid="_x0000_s1026" style="position:absolute;z-index:251611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5pt,9.2pt" to="467.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" strokecolor="black [3213]"/>
            </w:pict>
          </mc:Fallback>
        </mc:AlternateContent>
      </w:r>
    </w:p>
    <w:p w14:paraId="382DD23E" w14:textId="77777777" w:rsidR="0057565A" w:rsidRPr="005842A3" w:rsidRDefault="0057565A" w:rsidP="0057565A">
      <w:pPr>
        <w:pStyle w:val="Default"/>
        <w:rPr>
          <w:b/>
          <w:bCs/>
          <w:sz w:val="36"/>
          <w:szCs w:val="38"/>
        </w:rPr>
      </w:pPr>
    </w:p>
    <w:p w14:paraId="50E75975" w14:textId="77777777" w:rsidR="0057565A" w:rsidRPr="005842A3" w:rsidRDefault="0057565A" w:rsidP="0057565A">
      <w:pPr>
        <w:autoSpaceDE w:val="0"/>
        <w:autoSpaceDN w:val="0"/>
        <w:adjustRightInd w:val="0"/>
        <w:rPr>
          <w:rFonts w:cs="Arial"/>
          <w:b/>
          <w:bCs/>
        </w:rPr>
      </w:pPr>
    </w:p>
    <w:p w14:paraId="31AA7566" w14:textId="77777777" w:rsidR="0057565A" w:rsidRPr="005842A3" w:rsidRDefault="0057565A" w:rsidP="0057565A">
      <w:pPr>
        <w:pStyle w:val="Default"/>
        <w:rPr>
          <w:b/>
          <w:bCs/>
          <w:sz w:val="36"/>
          <w:szCs w:val="38"/>
        </w:rPr>
      </w:pPr>
      <w:r>
        <w:rPr>
          <w:b/>
          <w:bCs/>
          <w:noProof/>
          <w:sz w:val="36"/>
          <w:szCs w:val="38"/>
          <w:lang w:eastAsia="de-AT"/>
        </w:rPr>
        <mc:AlternateContent>
          <mc:Choice Requires="wps">
            <w:drawing>
              <wp:anchor distT="0" distB="0" distL="114300" distR="114300" simplePos="0" relativeHeight="251622912" behindDoc="0" locked="0" layoutInCell="1" allowOverlap="1" wp14:anchorId="0CD33C68" wp14:editId="1EC1140F">
                <wp:simplePos x="0" y="0"/>
                <wp:positionH relativeFrom="column">
                  <wp:posOffset>-56647</wp:posOffset>
                </wp:positionH>
                <wp:positionV relativeFrom="paragraph">
                  <wp:posOffset>116774</wp:posOffset>
                </wp:positionV>
                <wp:extent cx="5996503" cy="0"/>
                <wp:effectExtent l="0" t="0" r="23495" b="19050"/>
                <wp:wrapNone/>
                <wp:docPr id="5" name="Gerade Verbindung 5"/>
                <wp:cNvGraphicFramePr/>
                <a:graphic xmlns:a="http://schemas.openxmlformats.org/drawingml/2006/main">
                  <a:graphicData uri="http://schemas.microsoft.com/office/word/2010/wordprocessingShape">
                    <wps:wsp>
                      <wps:cNvCnPr/>
                      <wps:spPr>
                        <a:xfrm>
                          <a:off x="0" y="0"/>
                          <a:ext cx="599650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179148" id="Gerade Verbindung 5" o:spid="_x0000_s1026" style="position:absolute;z-index:251622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5pt,9.2pt" to="467.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" strokecolor="black [3213]"/>
            </w:pict>
          </mc:Fallback>
        </mc:AlternateContent>
      </w:r>
    </w:p>
    <w:p w14:paraId="7366A2D8" w14:textId="77777777" w:rsidR="0057565A" w:rsidRPr="005842A3" w:rsidRDefault="0057565A" w:rsidP="0057565A">
      <w:pPr>
        <w:pStyle w:val="Default"/>
        <w:rPr>
          <w:b/>
          <w:bCs/>
          <w:sz w:val="36"/>
          <w:szCs w:val="38"/>
        </w:rPr>
      </w:pPr>
    </w:p>
    <w:p w14:paraId="43821BAD" w14:textId="77777777" w:rsidR="0057565A" w:rsidRPr="005842A3" w:rsidRDefault="0057565A" w:rsidP="0057565A">
      <w:pPr>
        <w:autoSpaceDE w:val="0"/>
        <w:autoSpaceDN w:val="0"/>
        <w:adjustRightInd w:val="0"/>
        <w:rPr>
          <w:rFonts w:cs="Arial"/>
          <w:b/>
          <w:bCs/>
        </w:rPr>
      </w:pPr>
    </w:p>
    <w:p w14:paraId="6ACBF43B" w14:textId="77777777" w:rsidR="0057565A" w:rsidRPr="005842A3" w:rsidRDefault="0057565A" w:rsidP="0057565A">
      <w:pPr>
        <w:pStyle w:val="Default"/>
        <w:rPr>
          <w:b/>
          <w:bCs/>
          <w:sz w:val="36"/>
          <w:szCs w:val="38"/>
        </w:rPr>
      </w:pPr>
      <w:r>
        <w:rPr>
          <w:b/>
          <w:bCs/>
          <w:noProof/>
          <w:sz w:val="36"/>
          <w:szCs w:val="38"/>
          <w:lang w:eastAsia="de-AT"/>
        </w:rPr>
        <mc:AlternateContent>
          <mc:Choice Requires="wps">
            <w:drawing>
              <wp:anchor distT="0" distB="0" distL="114300" distR="114300" simplePos="0" relativeHeight="251634176" behindDoc="0" locked="0" layoutInCell="1" allowOverlap="1" wp14:anchorId="702B58B7" wp14:editId="49F75971">
                <wp:simplePos x="0" y="0"/>
                <wp:positionH relativeFrom="column">
                  <wp:posOffset>-56647</wp:posOffset>
                </wp:positionH>
                <wp:positionV relativeFrom="paragraph">
                  <wp:posOffset>116774</wp:posOffset>
                </wp:positionV>
                <wp:extent cx="5996503" cy="0"/>
                <wp:effectExtent l="0" t="0" r="23495" b="19050"/>
                <wp:wrapNone/>
                <wp:docPr id="6" name="Gerade Verbindung 6"/>
                <wp:cNvGraphicFramePr/>
                <a:graphic xmlns:a="http://schemas.openxmlformats.org/drawingml/2006/main">
                  <a:graphicData uri="http://schemas.microsoft.com/office/word/2010/wordprocessingShape">
                    <wps:wsp>
                      <wps:cNvCnPr/>
                      <wps:spPr>
                        <a:xfrm>
                          <a:off x="0" y="0"/>
                          <a:ext cx="599650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6476B5" id="Gerade Verbindung 6" o:spid="_x0000_s1026" style="position:absolute;z-index:251634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5pt,9.2pt" to="467.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" strokecolor="black [3213]"/>
            </w:pict>
          </mc:Fallback>
        </mc:AlternateContent>
      </w:r>
    </w:p>
    <w:p w14:paraId="2D6578A4" w14:textId="77777777" w:rsidR="0057565A" w:rsidRPr="005842A3" w:rsidRDefault="0057565A" w:rsidP="0057565A">
      <w:pPr>
        <w:pStyle w:val="Default"/>
        <w:rPr>
          <w:b/>
          <w:bCs/>
          <w:sz w:val="36"/>
          <w:szCs w:val="38"/>
        </w:rPr>
      </w:pPr>
    </w:p>
    <w:p w14:paraId="28D1F323" w14:textId="77777777" w:rsidR="0057565A" w:rsidRPr="005842A3" w:rsidRDefault="0057565A" w:rsidP="0057565A">
      <w:pPr>
        <w:autoSpaceDE w:val="0"/>
        <w:autoSpaceDN w:val="0"/>
        <w:adjustRightInd w:val="0"/>
        <w:rPr>
          <w:rFonts w:cs="Arial"/>
          <w:b/>
          <w:bCs/>
        </w:rPr>
      </w:pPr>
    </w:p>
    <w:p w14:paraId="7772DF90" w14:textId="77777777" w:rsidR="0057565A" w:rsidRPr="005842A3" w:rsidRDefault="0057565A" w:rsidP="0057565A">
      <w:pPr>
        <w:pStyle w:val="Default"/>
        <w:rPr>
          <w:b/>
          <w:bCs/>
          <w:sz w:val="36"/>
          <w:szCs w:val="38"/>
        </w:rPr>
      </w:pPr>
      <w:r>
        <w:rPr>
          <w:b/>
          <w:bCs/>
          <w:noProof/>
          <w:sz w:val="36"/>
          <w:szCs w:val="38"/>
          <w:lang w:eastAsia="de-AT"/>
        </w:rPr>
        <mc:AlternateContent>
          <mc:Choice Requires="wps">
            <w:drawing>
              <wp:anchor distT="0" distB="0" distL="114300" distR="114300" simplePos="0" relativeHeight="251693568" behindDoc="0" locked="0" layoutInCell="1" allowOverlap="1" wp14:anchorId="312F32B9" wp14:editId="7AB9A18B">
                <wp:simplePos x="0" y="0"/>
                <wp:positionH relativeFrom="column">
                  <wp:posOffset>-56647</wp:posOffset>
                </wp:positionH>
                <wp:positionV relativeFrom="paragraph">
                  <wp:posOffset>116774</wp:posOffset>
                </wp:positionV>
                <wp:extent cx="5996503" cy="0"/>
                <wp:effectExtent l="0" t="0" r="23495" b="19050"/>
                <wp:wrapNone/>
                <wp:docPr id="9" name="Gerade Verbindung 9"/>
                <wp:cNvGraphicFramePr/>
                <a:graphic xmlns:a="http://schemas.openxmlformats.org/drawingml/2006/main">
                  <a:graphicData uri="http://schemas.microsoft.com/office/word/2010/wordprocessingShape">
                    <wps:wsp>
                      <wps:cNvCnPr/>
                      <wps:spPr>
                        <a:xfrm>
                          <a:off x="0" y="0"/>
                          <a:ext cx="599650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DA0B2FD" id="Gerade Verbindung 9" o:spid="_x0000_s1026" style="position:absolute;z-index:251693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5pt,9.2pt" to="467.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" strokecolor="black [3213]"/>
            </w:pict>
          </mc:Fallback>
        </mc:AlternateContent>
      </w:r>
    </w:p>
    <w:p w14:paraId="0CF77D38" w14:textId="77777777" w:rsidR="0057565A" w:rsidRPr="005842A3" w:rsidRDefault="0057565A" w:rsidP="0057565A">
      <w:pPr>
        <w:pStyle w:val="Default"/>
        <w:rPr>
          <w:b/>
          <w:bCs/>
          <w:sz w:val="36"/>
          <w:szCs w:val="38"/>
        </w:rPr>
      </w:pPr>
    </w:p>
    <w:p w14:paraId="0D8B8206" w14:textId="77777777" w:rsidR="0057565A" w:rsidRDefault="0057565A" w:rsidP="0057565A">
      <w:pPr>
        <w:autoSpaceDE w:val="0"/>
        <w:autoSpaceDN w:val="0"/>
        <w:adjustRightInd w:val="0"/>
        <w:spacing w:line="240" w:lineRule="auto"/>
        <w:rPr>
          <w:rFonts w:cs="Arial"/>
          <w:b/>
          <w:bCs/>
          <w:sz w:val="38"/>
          <w:szCs w:val="38"/>
        </w:rPr>
      </w:pPr>
    </w:p>
    <w:p w14:paraId="3C07C7E4" w14:textId="77777777" w:rsidR="0057565A" w:rsidRDefault="0057565A" w:rsidP="0057565A">
      <w:pPr>
        <w:autoSpaceDE w:val="0"/>
        <w:autoSpaceDN w:val="0"/>
        <w:adjustRightInd w:val="0"/>
        <w:spacing w:line="240" w:lineRule="auto"/>
        <w:rPr>
          <w:rFonts w:cs="Arial"/>
          <w:b/>
          <w:bCs/>
          <w:sz w:val="38"/>
          <w:szCs w:val="38"/>
        </w:rPr>
      </w:pPr>
    </w:p>
    <w:p w14:paraId="118C5A03" w14:textId="77777777" w:rsidR="0057565A" w:rsidRDefault="0057565A" w:rsidP="0057565A">
      <w:pPr>
        <w:autoSpaceDE w:val="0"/>
        <w:autoSpaceDN w:val="0"/>
        <w:adjustRightInd w:val="0"/>
        <w:spacing w:line="240" w:lineRule="auto"/>
        <w:rPr>
          <w:rFonts w:cs="Arial"/>
          <w:b/>
          <w:bCs/>
          <w:sz w:val="38"/>
          <w:szCs w:val="38"/>
        </w:rPr>
      </w:pPr>
    </w:p>
    <w:p w14:paraId="5065D2F2" w14:textId="74959BBA" w:rsidR="00BA043C" w:rsidRDefault="0057565A" w:rsidP="0057565A">
      <w:r>
        <w:rPr>
          <w:rFonts w:cs="Arial"/>
          <w:sz w:val="24"/>
        </w:rPr>
        <w:t xml:space="preserve">Hollabrunn, am </w:t>
      </w:r>
      <w:r w:rsidR="00DB113E">
        <w:rPr>
          <w:rFonts w:cs="Arial"/>
          <w:sz w:val="24"/>
        </w:rPr>
        <w:t>1</w:t>
      </w:r>
      <w:r>
        <w:rPr>
          <w:rFonts w:cs="Arial"/>
          <w:sz w:val="24"/>
        </w:rPr>
        <w:t xml:space="preserve">. April </w:t>
      </w:r>
      <w:r w:rsidR="00202B7D">
        <w:rPr>
          <w:rFonts w:cs="Arial"/>
          <w:sz w:val="24"/>
        </w:rPr>
        <w:t>2024</w:t>
      </w:r>
    </w:p>
    <w:p w14:paraId="6D5A6E0B" w14:textId="77777777" w:rsidR="00BA043C" w:rsidRDefault="00BA043C" w:rsidP="00BA043C"/>
    <w:p w14:paraId="413C9DEC" w14:textId="77777777" w:rsidR="00BE4132" w:rsidRDefault="00BE4132">
      <w:pPr>
        <w:spacing w:line="240" w:lineRule="auto"/>
        <w:rPr>
          <w:rStyle w:val="Fett"/>
          <w:sz w:val="28"/>
        </w:rPr>
      </w:pPr>
      <w:r>
        <w:rPr>
          <w:rStyle w:val="Fett"/>
          <w:sz w:val="28"/>
        </w:rPr>
        <w:br w:type="page"/>
      </w:r>
    </w:p>
    <w:p w14:paraId="4D833F60" w14:textId="77777777" w:rsidR="00BE4132" w:rsidRDefault="00BE4132" w:rsidP="00BE4132">
      <w:pPr>
        <w:spacing w:line="240" w:lineRule="auto"/>
        <w:rPr>
          <w:rStyle w:val="Fett"/>
          <w:sz w:val="28"/>
        </w:rPr>
      </w:pPr>
    </w:p>
    <w:p w14:paraId="3F231B25" w14:textId="77777777" w:rsidR="00BE4132" w:rsidRPr="00BE4132" w:rsidRDefault="00BE4132" w:rsidP="00BE4132">
      <w:pPr>
        <w:spacing w:line="240" w:lineRule="auto"/>
        <w:rPr>
          <w:b/>
          <w:sz w:val="24"/>
        </w:rPr>
      </w:pPr>
      <w:r w:rsidRPr="00BE4132">
        <w:rPr>
          <w:b/>
          <w:sz w:val="24"/>
        </w:rPr>
        <w:t>HINWEISE</w:t>
      </w:r>
    </w:p>
    <w:p w14:paraId="612EC447" w14:textId="77777777" w:rsidR="0043369D" w:rsidRDefault="0043369D" w:rsidP="0043369D">
      <w:pPr>
        <w:rPr>
          <w:sz w:val="20"/>
          <w:szCs w:val="20"/>
        </w:rPr>
      </w:pPr>
    </w:p>
    <w:p w14:paraId="5A2CC76F" w14:textId="04C3B5D2" w:rsidR="0043369D" w:rsidRDefault="0043369D" w:rsidP="0043369D">
      <w:pPr>
        <w:rPr>
          <w:sz w:val="20"/>
          <w:szCs w:val="20"/>
        </w:rPr>
      </w:pPr>
      <w:r>
        <w:rPr>
          <w:sz w:val="20"/>
          <w:szCs w:val="20"/>
        </w:rPr>
        <w:t xml:space="preserve">Die vorliegende Diplomarbeit wurde für die Abteilung </w:t>
      </w:r>
      <w:r w:rsidR="00DB113E">
        <w:rPr>
          <w:sz w:val="20"/>
          <w:szCs w:val="20"/>
        </w:rPr>
        <w:t>Informationstechnologie</w:t>
      </w:r>
      <w:r>
        <w:rPr>
          <w:sz w:val="20"/>
          <w:szCs w:val="20"/>
        </w:rPr>
        <w:t xml:space="preserve"> der HTL Hollabrunn ausgeführt.</w:t>
      </w:r>
    </w:p>
    <w:p w14:paraId="02EBDFE5" w14:textId="77777777" w:rsidR="0043369D" w:rsidRDefault="0043369D" w:rsidP="0043369D">
      <w:pPr>
        <w:rPr>
          <w:sz w:val="20"/>
          <w:szCs w:val="20"/>
        </w:rPr>
      </w:pPr>
    </w:p>
    <w:p w14:paraId="2DF8FD41" w14:textId="77777777" w:rsidR="0043369D" w:rsidRDefault="0043369D" w:rsidP="0043369D">
      <w:pPr>
        <w:rPr>
          <w:sz w:val="20"/>
          <w:szCs w:val="20"/>
        </w:rPr>
      </w:pPr>
      <w:r>
        <w:rPr>
          <w:sz w:val="20"/>
          <w:szCs w:val="20"/>
        </w:rPr>
        <w:t>Die in dieser Diplomarbeit entwickelten Prototypen und Software-Produkte dürfen ganz oder auch in Teilen von Privatpersonen oder Firmen nur dann in Verkehr gebracht werden, wenn sie diese selbst geprüft und für den vorgesehenen Verwendungszweck für geeignet befunden haben.</w:t>
      </w:r>
    </w:p>
    <w:p w14:paraId="44186EC6" w14:textId="77777777" w:rsidR="0043369D" w:rsidRDefault="0043369D" w:rsidP="0043369D">
      <w:pPr>
        <w:rPr>
          <w:sz w:val="20"/>
          <w:szCs w:val="20"/>
        </w:rPr>
      </w:pPr>
      <w:r>
        <w:rPr>
          <w:sz w:val="20"/>
          <w:szCs w:val="20"/>
        </w:rPr>
        <w:t>Es wird keinerlei Haftung übernommen für irgendwelche Schäden, die aus der Nutzung der hier entwickelten oder beschriebenen Bestandteile des Projekts resultieren.</w:t>
      </w:r>
    </w:p>
    <w:p w14:paraId="785E6955" w14:textId="77777777" w:rsidR="0043369D" w:rsidRDefault="0043369D" w:rsidP="0043369D">
      <w:pPr>
        <w:rPr>
          <w:sz w:val="20"/>
          <w:szCs w:val="20"/>
        </w:rPr>
      </w:pPr>
    </w:p>
    <w:p w14:paraId="58FBE60D" w14:textId="77777777" w:rsidR="0043369D" w:rsidRDefault="0043369D" w:rsidP="0043369D">
      <w:pPr>
        <w:rPr>
          <w:sz w:val="20"/>
          <w:szCs w:val="20"/>
        </w:rPr>
      </w:pPr>
      <w:r>
        <w:rPr>
          <w:sz w:val="20"/>
          <w:szCs w:val="20"/>
        </w:rPr>
        <w:t>Für alle Entwicklungen gilt die GNU General Public License [http://www.gnu.org/licenses/gpl.html] der Free Software Foundation, Boston, USA in der Version 3.</w:t>
      </w:r>
    </w:p>
    <w:p w14:paraId="52B56A72" w14:textId="77777777" w:rsidR="0043369D" w:rsidRDefault="0043369D" w:rsidP="0043369D">
      <w:pPr>
        <w:rPr>
          <w:sz w:val="20"/>
          <w:szCs w:val="20"/>
        </w:rPr>
      </w:pPr>
    </w:p>
    <w:p w14:paraId="200859A1" w14:textId="77777777" w:rsidR="00F33761" w:rsidRDefault="00F33761" w:rsidP="0043369D">
      <w:pPr>
        <w:rPr>
          <w:ins w:id="2" w:author="Höfermeyer Martin" w:date="2023-12-15T10:10:00Z"/>
          <w:sz w:val="20"/>
          <w:szCs w:val="20"/>
        </w:rPr>
      </w:pPr>
      <w:ins w:id="3" w:author="Höfermeyer Martin" w:date="2023-12-15T10:10:00Z">
        <w:r>
          <w:rPr>
            <w:sz w:val="20"/>
            <w:szCs w:val="20"/>
          </w:rPr>
          <w:t>Absatz überarbeiten bzw. Rundschreiben aktualisieren!</w:t>
        </w:r>
      </w:ins>
    </w:p>
    <w:p w14:paraId="14C17C92" w14:textId="79F3FB9B" w:rsidR="0043369D" w:rsidRDefault="0043369D" w:rsidP="0043369D">
      <w:pPr>
        <w:rPr>
          <w:sz w:val="20"/>
          <w:szCs w:val="20"/>
        </w:rPr>
      </w:pPr>
      <w:r>
        <w:rPr>
          <w:sz w:val="20"/>
          <w:szCs w:val="20"/>
        </w:rPr>
        <w:t>Die Diplomarbeit erfüllt die “Standards für Ingenieur- und Technikerprojekte” entsprechend dem Rundschreiben Nr. 60 aus 1999 des BMBWK (GZ.17.600/101-II/2b/99).</w:t>
      </w:r>
    </w:p>
    <w:p w14:paraId="5DD4A8C1" w14:textId="77777777" w:rsidR="0043369D" w:rsidRDefault="0043369D" w:rsidP="0043369D">
      <w:pPr>
        <w:rPr>
          <w:sz w:val="20"/>
          <w:szCs w:val="20"/>
        </w:rPr>
      </w:pPr>
      <w:r>
        <w:rPr>
          <w:sz w:val="20"/>
          <w:szCs w:val="20"/>
        </w:rPr>
        <w:t>[https://www.bmb.gv.at/ministerium/rs/1999_60.html]</w:t>
      </w:r>
    </w:p>
    <w:p w14:paraId="425AEB66" w14:textId="77777777" w:rsidR="0043369D" w:rsidRDefault="0043369D" w:rsidP="0043369D">
      <w:pPr>
        <w:rPr>
          <w:sz w:val="20"/>
          <w:szCs w:val="20"/>
        </w:rPr>
      </w:pPr>
    </w:p>
    <w:p w14:paraId="3505887D" w14:textId="77777777" w:rsidR="0043369D" w:rsidRDefault="0043369D" w:rsidP="0043369D">
      <w:pPr>
        <w:rPr>
          <w:sz w:val="20"/>
          <w:szCs w:val="20"/>
        </w:rPr>
      </w:pPr>
    </w:p>
    <w:p w14:paraId="3051F47C" w14:textId="77777777" w:rsidR="00BE4132" w:rsidRPr="00BE4132" w:rsidRDefault="00BE4132" w:rsidP="00BE4132">
      <w:pPr>
        <w:rPr>
          <w:szCs w:val="20"/>
        </w:rPr>
      </w:pPr>
    </w:p>
    <w:p w14:paraId="531D010D" w14:textId="77777777" w:rsidR="00BE4132" w:rsidRDefault="00BE4132" w:rsidP="00BE4132">
      <w:pPr>
        <w:rPr>
          <w:sz w:val="20"/>
          <w:szCs w:val="20"/>
        </w:rPr>
      </w:pPr>
    </w:p>
    <w:p w14:paraId="1ABE3EEB" w14:textId="77777777" w:rsidR="00BE4132" w:rsidRDefault="00BE4132" w:rsidP="00BE4132">
      <w:pPr>
        <w:rPr>
          <w:sz w:val="20"/>
          <w:szCs w:val="20"/>
        </w:rPr>
      </w:pPr>
    </w:p>
    <w:p w14:paraId="0F808621" w14:textId="77777777" w:rsidR="00BE4132" w:rsidRDefault="00BE4132" w:rsidP="00BE4132">
      <w:pPr>
        <w:rPr>
          <w:sz w:val="20"/>
          <w:szCs w:val="20"/>
        </w:rPr>
      </w:pPr>
    </w:p>
    <w:p w14:paraId="50A661C6" w14:textId="77777777" w:rsidR="00BE4132" w:rsidRDefault="00BE4132" w:rsidP="00BE4132">
      <w:pPr>
        <w:rPr>
          <w:sz w:val="20"/>
          <w:szCs w:val="20"/>
        </w:rPr>
      </w:pPr>
    </w:p>
    <w:p w14:paraId="1A01D534" w14:textId="77777777" w:rsidR="00BE4132" w:rsidRDefault="00BE4132" w:rsidP="00BE4132">
      <w:pPr>
        <w:rPr>
          <w:sz w:val="20"/>
          <w:szCs w:val="20"/>
        </w:rPr>
      </w:pPr>
    </w:p>
    <w:p w14:paraId="535CF16C" w14:textId="77777777" w:rsidR="00BE4132" w:rsidRDefault="00BE4132" w:rsidP="00BE4132">
      <w:pPr>
        <w:pStyle w:val="berschrift0"/>
        <w:rPr>
          <w:rFonts w:ascii="Arial" w:hAnsi="Arial"/>
        </w:rPr>
      </w:pPr>
      <w:r>
        <w:rPr>
          <w:rFonts w:ascii="Arial" w:hAnsi="Arial"/>
        </w:rPr>
        <w:t>SCHLÜSSELBEGRIFFE</w:t>
      </w:r>
    </w:p>
    <w:p w14:paraId="2FA6ABA7" w14:textId="77777777" w:rsidR="00BE4132" w:rsidRDefault="00BE4132" w:rsidP="00BE4132">
      <w:pPr>
        <w:rPr>
          <w:sz w:val="20"/>
          <w:szCs w:val="20"/>
        </w:rPr>
      </w:pPr>
    </w:p>
    <w:p w14:paraId="28140355" w14:textId="77777777" w:rsidR="00BE4132" w:rsidRDefault="00BE4132" w:rsidP="00BE4132">
      <w:pPr>
        <w:rPr>
          <w:sz w:val="20"/>
          <w:szCs w:val="20"/>
        </w:rPr>
      </w:pPr>
    </w:p>
    <w:p w14:paraId="22D0894E" w14:textId="77777777" w:rsidR="00BE4132" w:rsidRDefault="00BE4132" w:rsidP="00BE4132">
      <w:pPr>
        <w:rPr>
          <w:sz w:val="20"/>
          <w:szCs w:val="20"/>
        </w:rPr>
      </w:pPr>
    </w:p>
    <w:p w14:paraId="35303C5E" w14:textId="77777777" w:rsidR="00BE4132" w:rsidRDefault="00BE4132" w:rsidP="00BE4132">
      <w:pPr>
        <w:rPr>
          <w:sz w:val="20"/>
          <w:szCs w:val="20"/>
        </w:rPr>
      </w:pPr>
    </w:p>
    <w:p w14:paraId="1688C37C" w14:textId="77777777" w:rsidR="00BE4132" w:rsidRDefault="00BE4132" w:rsidP="00BE4132">
      <w:pPr>
        <w:rPr>
          <w:sz w:val="20"/>
          <w:szCs w:val="20"/>
        </w:rPr>
      </w:pPr>
    </w:p>
    <w:p w14:paraId="17C01DA7" w14:textId="77777777" w:rsidR="00BE4132" w:rsidRDefault="00BE4132" w:rsidP="00BE4132">
      <w:pPr>
        <w:rPr>
          <w:sz w:val="20"/>
          <w:szCs w:val="20"/>
        </w:rPr>
      </w:pPr>
    </w:p>
    <w:p w14:paraId="403E4C96" w14:textId="77777777" w:rsidR="00BE4132" w:rsidRDefault="00BE4132" w:rsidP="00BE4132">
      <w:pPr>
        <w:pStyle w:val="berschrift0"/>
        <w:rPr>
          <w:rFonts w:ascii="Arial" w:hAnsi="Arial"/>
        </w:rPr>
      </w:pPr>
      <w:r>
        <w:rPr>
          <w:rFonts w:ascii="Arial" w:hAnsi="Arial"/>
        </w:rPr>
        <w:t>DANKSAGUNGEN</w:t>
      </w:r>
    </w:p>
    <w:p w14:paraId="40EED3EE" w14:textId="77777777" w:rsidR="00FC3AA4" w:rsidRDefault="00FC3AA4" w:rsidP="00FC3AA4">
      <w:pPr>
        <w:rPr>
          <w:rStyle w:val="Fett"/>
          <w:sz w:val="28"/>
        </w:rPr>
      </w:pPr>
    </w:p>
    <w:p w14:paraId="69787C32" w14:textId="77777777" w:rsidR="00CD7EED" w:rsidRDefault="00CD7EED" w:rsidP="00FC3AA4">
      <w:pPr>
        <w:rPr>
          <w:rStyle w:val="Fett"/>
          <w:sz w:val="28"/>
        </w:rPr>
      </w:pPr>
    </w:p>
    <w:p w14:paraId="310CE3D2" w14:textId="5851CCF5" w:rsidR="00CD7EED" w:rsidRDefault="00CD7EED" w:rsidP="00FC3AA4">
      <w:pPr>
        <w:rPr>
          <w:rStyle w:val="Fett"/>
          <w:sz w:val="28"/>
        </w:rPr>
        <w:sectPr w:rsidR="00CD7EED" w:rsidSect="00485B5B">
          <w:headerReference w:type="even" r:id="rId14"/>
          <w:headerReference w:type="default" r:id="rId15"/>
          <w:footerReference w:type="default" r:id="rId16"/>
          <w:pgSz w:w="11906" w:h="16838" w:code="9"/>
          <w:pgMar w:top="1213" w:right="1418" w:bottom="1134" w:left="1418" w:header="709" w:footer="709" w:gutter="0"/>
          <w:cols w:space="708"/>
          <w:docGrid w:linePitch="360"/>
        </w:sectPr>
      </w:pPr>
      <w:r>
        <w:rPr>
          <w:rStyle w:val="Fett"/>
          <w:sz w:val="28"/>
        </w:rPr>
        <w:t xml:space="preserve">Danke an Herr Professor Zottl für die technische und theoretische Expertise und Unterstützung. </w:t>
      </w:r>
    </w:p>
    <w:p w14:paraId="568CB426" w14:textId="77777777" w:rsidR="00E81B6D" w:rsidRPr="002C0131" w:rsidRDefault="00E81B6D" w:rsidP="00E81B6D">
      <w:pPr>
        <w:jc w:val="center"/>
        <w:rPr>
          <w:rFonts w:cs="Arial"/>
          <w:b/>
          <w:sz w:val="36"/>
          <w:szCs w:val="36"/>
        </w:rPr>
      </w:pPr>
      <w:r w:rsidRPr="002C0131">
        <w:rPr>
          <w:rFonts w:cs="Arial"/>
          <w:b/>
          <w:sz w:val="36"/>
          <w:szCs w:val="36"/>
        </w:rPr>
        <w:lastRenderedPageBreak/>
        <w:t>DIPLOMARBEIT</w:t>
      </w:r>
    </w:p>
    <w:p w14:paraId="6EE7ECDE" w14:textId="77777777" w:rsidR="00144D02" w:rsidRDefault="00144D02" w:rsidP="00144D02">
      <w:pPr>
        <w:jc w:val="center"/>
        <w:rPr>
          <w:rFonts w:cs="Arial"/>
          <w:b/>
          <w:sz w:val="28"/>
          <w:szCs w:val="28"/>
        </w:rPr>
      </w:pPr>
      <w:r w:rsidRPr="002C0131">
        <w:rPr>
          <w:rFonts w:cs="Arial"/>
          <w:b/>
          <w:sz w:val="28"/>
          <w:szCs w:val="28"/>
        </w:rPr>
        <w:t>DOKUMENTATION</w:t>
      </w:r>
    </w:p>
    <w:p w14:paraId="52770366" w14:textId="77777777" w:rsidR="00144D02" w:rsidRPr="002C0131" w:rsidRDefault="00144D02" w:rsidP="00144D02">
      <w:pPr>
        <w:jc w:val="center"/>
        <w:rPr>
          <w:rFonts w:cs="Arial"/>
          <w:b/>
          <w:sz w:val="28"/>
          <w:szCs w:val="28"/>
        </w:rPr>
      </w:pPr>
    </w:p>
    <w:tbl>
      <w:tblPr>
        <w:tblpPr w:leftFromText="141" w:rightFromText="141" w:vertAnchor="text" w:horzAnchor="margin" w:tblpX="139" w:tblpY="36"/>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24"/>
        <w:gridCol w:w="6521"/>
      </w:tblGrid>
      <w:tr w:rsidR="00F816C9" w:rsidRPr="00F816C9" w14:paraId="22D36F96" w14:textId="77777777" w:rsidTr="00501B04">
        <w:trPr>
          <w:cantSplit/>
          <w:trHeight w:val="680"/>
        </w:trPr>
        <w:tc>
          <w:tcPr>
            <w:tcW w:w="3124" w:type="dxa"/>
            <w:shd w:val="clear" w:color="auto" w:fill="auto"/>
            <w:vAlign w:val="center"/>
          </w:tcPr>
          <w:p w14:paraId="3ACA388C" w14:textId="77777777" w:rsidR="00144D02" w:rsidRPr="00F816C9" w:rsidRDefault="00144D02" w:rsidP="00F87778">
            <w:pPr>
              <w:spacing w:line="240" w:lineRule="auto"/>
              <w:rPr>
                <w:rFonts w:cs="Arial"/>
                <w:szCs w:val="22"/>
              </w:rPr>
            </w:pPr>
            <w:r w:rsidRPr="00F816C9">
              <w:rPr>
                <w:rFonts w:cs="Arial"/>
                <w:szCs w:val="22"/>
              </w:rPr>
              <w:t>Namen der</w:t>
            </w:r>
          </w:p>
          <w:p w14:paraId="7AE81A30" w14:textId="77777777" w:rsidR="00144D02" w:rsidRPr="00F816C9" w:rsidRDefault="00144D02" w:rsidP="00F87778">
            <w:pPr>
              <w:spacing w:line="240" w:lineRule="auto"/>
              <w:rPr>
                <w:rFonts w:cs="Arial"/>
                <w:szCs w:val="22"/>
              </w:rPr>
            </w:pPr>
            <w:r w:rsidRPr="00F816C9">
              <w:rPr>
                <w:rFonts w:cs="Arial"/>
                <w:szCs w:val="22"/>
              </w:rPr>
              <w:t>Verfasser/innen</w:t>
            </w:r>
          </w:p>
        </w:tc>
        <w:tc>
          <w:tcPr>
            <w:tcW w:w="6521" w:type="dxa"/>
            <w:shd w:val="clear" w:color="auto" w:fill="auto"/>
            <w:vAlign w:val="center"/>
          </w:tcPr>
          <w:p w14:paraId="3541A0A5" w14:textId="77777777" w:rsidR="001344B3" w:rsidRPr="00F816C9" w:rsidRDefault="001344B3" w:rsidP="00501B04">
            <w:pPr>
              <w:rPr>
                <w:rFonts w:cs="Arial"/>
                <w:lang w:val="en-GB"/>
              </w:rPr>
            </w:pPr>
          </w:p>
          <w:p w14:paraId="31BCA180" w14:textId="6032E1DA" w:rsidR="001344B3" w:rsidRPr="00F816C9" w:rsidRDefault="0039730A" w:rsidP="00501B04">
            <w:pPr>
              <w:rPr>
                <w:rFonts w:cs="Arial"/>
                <w:lang w:val="en-GB"/>
              </w:rPr>
            </w:pPr>
            <w:r>
              <w:rPr>
                <w:rFonts w:cs="Arial"/>
                <w:lang w:val="en-GB"/>
              </w:rPr>
              <w:t>Markus Brandstetter</w:t>
            </w:r>
          </w:p>
          <w:p w14:paraId="2C8C70E3" w14:textId="77777777" w:rsidR="00144D02" w:rsidRPr="00F816C9" w:rsidRDefault="00144D02" w:rsidP="00501B04">
            <w:pPr>
              <w:spacing w:line="240" w:lineRule="auto"/>
              <w:rPr>
                <w:rFonts w:cs="Arial"/>
                <w:szCs w:val="22"/>
              </w:rPr>
            </w:pPr>
          </w:p>
        </w:tc>
      </w:tr>
      <w:tr w:rsidR="00F816C9" w:rsidRPr="00F816C9" w14:paraId="0AFA9365" w14:textId="77777777" w:rsidTr="00501B04">
        <w:trPr>
          <w:cantSplit/>
          <w:trHeight w:val="680"/>
        </w:trPr>
        <w:tc>
          <w:tcPr>
            <w:tcW w:w="3124" w:type="dxa"/>
            <w:shd w:val="clear" w:color="auto" w:fill="auto"/>
            <w:vAlign w:val="center"/>
          </w:tcPr>
          <w:p w14:paraId="246C8D09" w14:textId="77777777" w:rsidR="00144D02" w:rsidRPr="00F816C9" w:rsidRDefault="00E81B6D" w:rsidP="00F87778">
            <w:pPr>
              <w:spacing w:line="240" w:lineRule="auto"/>
              <w:rPr>
                <w:rFonts w:cs="Arial"/>
                <w:szCs w:val="22"/>
              </w:rPr>
            </w:pPr>
            <w:r>
              <w:rPr>
                <w:rFonts w:cs="Arial"/>
                <w:szCs w:val="22"/>
              </w:rPr>
              <w:t>Jahrgang</w:t>
            </w:r>
          </w:p>
          <w:p w14:paraId="736B46F1" w14:textId="77777777" w:rsidR="00144D02" w:rsidRPr="00F816C9" w:rsidRDefault="00144D02" w:rsidP="00F87778">
            <w:pPr>
              <w:spacing w:line="240" w:lineRule="auto"/>
              <w:rPr>
                <w:rFonts w:cs="Arial"/>
                <w:szCs w:val="22"/>
              </w:rPr>
            </w:pPr>
            <w:r w:rsidRPr="00F816C9">
              <w:rPr>
                <w:rFonts w:cs="Arial"/>
                <w:szCs w:val="22"/>
              </w:rPr>
              <w:t>Schuljahr</w:t>
            </w:r>
          </w:p>
        </w:tc>
        <w:tc>
          <w:tcPr>
            <w:tcW w:w="6521" w:type="dxa"/>
            <w:shd w:val="clear" w:color="auto" w:fill="auto"/>
            <w:vAlign w:val="center"/>
          </w:tcPr>
          <w:p w14:paraId="758D7FFD" w14:textId="77777777" w:rsidR="00144D02" w:rsidRDefault="00144D02" w:rsidP="00501B04">
            <w:pPr>
              <w:spacing w:line="240" w:lineRule="auto"/>
              <w:rPr>
                <w:rFonts w:cs="Arial"/>
                <w:szCs w:val="22"/>
              </w:rPr>
            </w:pPr>
          </w:p>
          <w:p w14:paraId="3536CFFE" w14:textId="3CFCCCB0" w:rsidR="0039730A" w:rsidRDefault="0039730A" w:rsidP="00501B04">
            <w:pPr>
              <w:spacing w:line="240" w:lineRule="auto"/>
              <w:rPr>
                <w:rFonts w:cs="Arial"/>
                <w:szCs w:val="22"/>
              </w:rPr>
            </w:pPr>
            <w:r>
              <w:rPr>
                <w:rFonts w:cs="Arial"/>
                <w:szCs w:val="22"/>
              </w:rPr>
              <w:t>5BHITS</w:t>
            </w:r>
          </w:p>
          <w:p w14:paraId="5073F13D" w14:textId="77777777" w:rsidR="001344B3" w:rsidRPr="00F816C9" w:rsidRDefault="001344B3" w:rsidP="00501B04">
            <w:pPr>
              <w:spacing w:line="240" w:lineRule="auto"/>
              <w:rPr>
                <w:rFonts w:cs="Arial"/>
                <w:szCs w:val="22"/>
              </w:rPr>
            </w:pPr>
          </w:p>
        </w:tc>
      </w:tr>
      <w:tr w:rsidR="00F816C9" w:rsidRPr="00F816C9" w14:paraId="2C1FE987" w14:textId="77777777" w:rsidTr="00501B04">
        <w:trPr>
          <w:cantSplit/>
          <w:trHeight w:val="680"/>
        </w:trPr>
        <w:tc>
          <w:tcPr>
            <w:tcW w:w="3124" w:type="dxa"/>
            <w:shd w:val="clear" w:color="auto" w:fill="auto"/>
            <w:vAlign w:val="center"/>
          </w:tcPr>
          <w:p w14:paraId="49F54230" w14:textId="77777777" w:rsidR="00144D02" w:rsidRPr="00F816C9" w:rsidRDefault="00144D02" w:rsidP="00F87778">
            <w:pPr>
              <w:spacing w:line="240" w:lineRule="auto"/>
              <w:rPr>
                <w:rFonts w:cs="Arial"/>
                <w:szCs w:val="22"/>
              </w:rPr>
            </w:pPr>
            <w:r w:rsidRPr="00F816C9">
              <w:rPr>
                <w:rFonts w:cs="Arial"/>
                <w:szCs w:val="22"/>
              </w:rPr>
              <w:t xml:space="preserve">Thema der </w:t>
            </w:r>
            <w:r w:rsidR="00E81B6D">
              <w:rPr>
                <w:rFonts w:cs="Arial"/>
                <w:szCs w:val="22"/>
              </w:rPr>
              <w:t>Diplomarbeit</w:t>
            </w:r>
          </w:p>
        </w:tc>
        <w:tc>
          <w:tcPr>
            <w:tcW w:w="6521" w:type="dxa"/>
            <w:shd w:val="clear" w:color="auto" w:fill="auto"/>
            <w:vAlign w:val="center"/>
          </w:tcPr>
          <w:p w14:paraId="60F903A0" w14:textId="77777777" w:rsidR="00144D02" w:rsidRDefault="00144D02" w:rsidP="00501B04">
            <w:pPr>
              <w:spacing w:line="240" w:lineRule="auto"/>
              <w:rPr>
                <w:rFonts w:cs="Arial"/>
                <w:szCs w:val="22"/>
              </w:rPr>
            </w:pPr>
          </w:p>
          <w:p w14:paraId="4C0D094F" w14:textId="28521D7C" w:rsidR="001344B3" w:rsidRDefault="0039730A" w:rsidP="00501B04">
            <w:pPr>
              <w:spacing w:line="240" w:lineRule="auto"/>
              <w:rPr>
                <w:rFonts w:cs="Arial"/>
                <w:szCs w:val="22"/>
              </w:rPr>
            </w:pPr>
            <w:r>
              <w:rPr>
                <w:rFonts w:cs="Arial"/>
                <w:szCs w:val="22"/>
              </w:rPr>
              <w:t>TrafficSignDetection</w:t>
            </w:r>
            <w:r w:rsidR="00813934">
              <w:rPr>
                <w:rFonts w:cs="Arial"/>
                <w:szCs w:val="22"/>
              </w:rPr>
              <w:t xml:space="preserve">.ai </w:t>
            </w:r>
            <w:r>
              <w:rPr>
                <w:rFonts w:cs="Arial"/>
                <w:szCs w:val="22"/>
              </w:rPr>
              <w:t>- Verkehrszeichenerkennung</w:t>
            </w:r>
          </w:p>
          <w:p w14:paraId="2B2B0307" w14:textId="77777777" w:rsidR="001344B3" w:rsidRPr="00F816C9" w:rsidRDefault="001344B3" w:rsidP="00501B04">
            <w:pPr>
              <w:spacing w:line="240" w:lineRule="auto"/>
              <w:rPr>
                <w:rFonts w:cs="Arial"/>
                <w:szCs w:val="22"/>
              </w:rPr>
            </w:pPr>
          </w:p>
        </w:tc>
      </w:tr>
      <w:tr w:rsidR="00F816C9" w:rsidRPr="00F816C9" w14:paraId="3625A8EC" w14:textId="77777777" w:rsidTr="00501B04">
        <w:trPr>
          <w:cantSplit/>
          <w:trHeight w:val="680"/>
        </w:trPr>
        <w:tc>
          <w:tcPr>
            <w:tcW w:w="3124" w:type="dxa"/>
            <w:shd w:val="clear" w:color="auto" w:fill="auto"/>
            <w:vAlign w:val="center"/>
          </w:tcPr>
          <w:p w14:paraId="5F4EAC8B" w14:textId="77777777" w:rsidR="00144D02" w:rsidRPr="00F816C9" w:rsidRDefault="00144D02" w:rsidP="00F87778">
            <w:pPr>
              <w:spacing w:line="240" w:lineRule="auto"/>
              <w:rPr>
                <w:rFonts w:cs="Arial"/>
                <w:szCs w:val="22"/>
              </w:rPr>
            </w:pPr>
            <w:r w:rsidRPr="00F816C9">
              <w:rPr>
                <w:rFonts w:cs="Arial"/>
                <w:szCs w:val="22"/>
              </w:rPr>
              <w:t>Kooperationspartner</w:t>
            </w:r>
          </w:p>
        </w:tc>
        <w:tc>
          <w:tcPr>
            <w:tcW w:w="6521" w:type="dxa"/>
            <w:shd w:val="clear" w:color="auto" w:fill="auto"/>
            <w:vAlign w:val="center"/>
          </w:tcPr>
          <w:p w14:paraId="683E3BCB" w14:textId="251B0081" w:rsidR="00144D02" w:rsidRDefault="0039730A" w:rsidP="00501B04">
            <w:pPr>
              <w:spacing w:line="240" w:lineRule="auto"/>
              <w:rPr>
                <w:rFonts w:cs="Arial"/>
                <w:szCs w:val="22"/>
              </w:rPr>
            </w:pPr>
            <w:r>
              <w:rPr>
                <w:rFonts w:cs="Arial"/>
                <w:szCs w:val="22"/>
              </w:rPr>
              <w:t>Gerald Zottl</w:t>
            </w:r>
          </w:p>
          <w:p w14:paraId="3688B8C8" w14:textId="77777777" w:rsidR="001344B3" w:rsidRPr="00F816C9" w:rsidRDefault="001344B3" w:rsidP="00501B04">
            <w:pPr>
              <w:spacing w:line="240" w:lineRule="auto"/>
              <w:rPr>
                <w:rFonts w:cs="Arial"/>
                <w:szCs w:val="22"/>
              </w:rPr>
            </w:pPr>
          </w:p>
        </w:tc>
      </w:tr>
    </w:tbl>
    <w:p w14:paraId="5DCE3E86" w14:textId="77777777" w:rsidR="00144D02" w:rsidRPr="00E32F03" w:rsidRDefault="00144D02" w:rsidP="00075B04">
      <w:pPr>
        <w:spacing w:line="240" w:lineRule="auto"/>
        <w:jc w:val="center"/>
        <w:rPr>
          <w:rFonts w:cs="Arial"/>
          <w:sz w:val="16"/>
          <w:szCs w:val="22"/>
        </w:rPr>
      </w:pPr>
    </w:p>
    <w:tbl>
      <w:tblPr>
        <w:tblpPr w:leftFromText="141" w:rightFromText="141" w:vertAnchor="text" w:horzAnchor="margin" w:tblpX="108"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20"/>
      </w:tblGrid>
      <w:tr w:rsidR="00F816C9" w:rsidRPr="00F816C9" w14:paraId="4C0FE8EA" w14:textId="77777777" w:rsidTr="00F87778">
        <w:trPr>
          <w:trHeight w:val="2691"/>
        </w:trPr>
        <w:tc>
          <w:tcPr>
            <w:tcW w:w="3119" w:type="dxa"/>
            <w:shd w:val="clear" w:color="auto" w:fill="auto"/>
            <w:vAlign w:val="center"/>
          </w:tcPr>
          <w:p w14:paraId="4C417DE2" w14:textId="77777777" w:rsidR="00144D02" w:rsidRPr="00F816C9" w:rsidRDefault="00144D02" w:rsidP="00F87778">
            <w:pPr>
              <w:spacing w:line="240" w:lineRule="auto"/>
              <w:rPr>
                <w:rFonts w:cs="Arial"/>
                <w:szCs w:val="22"/>
              </w:rPr>
            </w:pPr>
            <w:r w:rsidRPr="00F816C9">
              <w:rPr>
                <w:rFonts w:cs="Arial"/>
                <w:szCs w:val="22"/>
              </w:rPr>
              <w:t>Aufgabenstellung</w:t>
            </w:r>
          </w:p>
        </w:tc>
        <w:tc>
          <w:tcPr>
            <w:tcW w:w="6521" w:type="dxa"/>
            <w:shd w:val="clear" w:color="auto" w:fill="auto"/>
            <w:vAlign w:val="center"/>
          </w:tcPr>
          <w:p w14:paraId="21A17453" w14:textId="77777777" w:rsidR="00693604" w:rsidRPr="00693604" w:rsidRDefault="00693604" w:rsidP="00693604">
            <w:r w:rsidRPr="00693604">
              <w:rPr>
                <w:b/>
                <w:bCs/>
              </w:rPr>
              <w:t xml:space="preserve">Es soll ein System zur Erkennung von Verkehrszeichen in Echtzeit entwickelt werden. Aus den Videodaten sollen relevaten Verkehrszeichen erfasst, betitelt und verarbeitet werden. </w:t>
            </w:r>
          </w:p>
          <w:p w14:paraId="49F86573" w14:textId="77777777" w:rsidR="00693604" w:rsidRPr="00693604" w:rsidRDefault="00693604" w:rsidP="00693604">
            <w:pPr>
              <w:numPr>
                <w:ilvl w:val="0"/>
                <w:numId w:val="37"/>
              </w:numPr>
            </w:pPr>
            <w:r w:rsidRPr="00693604">
              <w:t>Nutzung von Bildverarbeitung und maschinellem Lernen</w:t>
            </w:r>
          </w:p>
          <w:p w14:paraId="5958C9B0" w14:textId="77777777" w:rsidR="00693604" w:rsidRPr="00693604" w:rsidRDefault="00693604" w:rsidP="00693604">
            <w:pPr>
              <w:numPr>
                <w:ilvl w:val="0"/>
                <w:numId w:val="37"/>
              </w:numPr>
            </w:pPr>
            <w:r w:rsidRPr="00693604">
              <w:t>Interpretation der erkannten Verkehrszeichen</w:t>
            </w:r>
          </w:p>
          <w:p w14:paraId="3E3E47C5" w14:textId="77777777" w:rsidR="00693604" w:rsidRPr="00693604" w:rsidRDefault="00693604" w:rsidP="00693604">
            <w:pPr>
              <w:numPr>
                <w:ilvl w:val="0"/>
                <w:numId w:val="37"/>
              </w:numPr>
            </w:pPr>
            <w:r w:rsidRPr="00693604">
              <w:t>Schwerpunkt auf Geschwindigkeitsbegrenzungen</w:t>
            </w:r>
          </w:p>
          <w:p w14:paraId="13876501" w14:textId="77777777" w:rsidR="00693604" w:rsidRPr="00693604" w:rsidRDefault="00693604" w:rsidP="00693604">
            <w:pPr>
              <w:numPr>
                <w:ilvl w:val="0"/>
                <w:numId w:val="37"/>
              </w:numPr>
            </w:pPr>
            <w:r w:rsidRPr="00693604">
              <w:t>Klare Darstellung der gültigen Geschwindigkeitsbegrenzung</w:t>
            </w:r>
          </w:p>
          <w:p w14:paraId="7C2F744F" w14:textId="21042279" w:rsidR="00693604" w:rsidRPr="00693604" w:rsidRDefault="00693604" w:rsidP="00693604">
            <w:pPr>
              <w:numPr>
                <w:ilvl w:val="0"/>
                <w:numId w:val="37"/>
              </w:numPr>
            </w:pPr>
            <w:r w:rsidRPr="00693604">
              <w:t>Fokus auf Übersichtlichkeit und minimaler Ablenkung des Fahrers</w:t>
            </w:r>
          </w:p>
          <w:p w14:paraId="201E78E0" w14:textId="7FB1672A" w:rsidR="00144D02" w:rsidRPr="00DA7656" w:rsidRDefault="00693604" w:rsidP="00DA7656">
            <w:r w:rsidRPr="00693604">
              <w:t>Ergebnis: System zur Verbesserung von Fahrerassistenzsystemen und Basis für autonomes Fahren.</w:t>
            </w:r>
          </w:p>
        </w:tc>
      </w:tr>
    </w:tbl>
    <w:p w14:paraId="1967340C" w14:textId="77777777" w:rsidR="00144D02" w:rsidRPr="00E32F03" w:rsidRDefault="00144D02" w:rsidP="00075B04">
      <w:pPr>
        <w:spacing w:line="240" w:lineRule="auto"/>
        <w:jc w:val="center"/>
        <w:rPr>
          <w:rFonts w:cs="Arial"/>
          <w:sz w:val="16"/>
          <w:szCs w:val="22"/>
        </w:rPr>
      </w:pPr>
    </w:p>
    <w:tbl>
      <w:tblPr>
        <w:tblpPr w:leftFromText="141" w:rightFromText="141" w:vertAnchor="text" w:horzAnchor="margin" w:tblpX="108"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20"/>
      </w:tblGrid>
      <w:tr w:rsidR="00F816C9" w:rsidRPr="00F816C9" w14:paraId="2698DEB8" w14:textId="77777777" w:rsidTr="00F87778">
        <w:trPr>
          <w:trHeight w:val="2542"/>
        </w:trPr>
        <w:tc>
          <w:tcPr>
            <w:tcW w:w="3119" w:type="dxa"/>
            <w:shd w:val="clear" w:color="auto" w:fill="auto"/>
            <w:vAlign w:val="center"/>
          </w:tcPr>
          <w:p w14:paraId="27447E70" w14:textId="77777777" w:rsidR="00144D02" w:rsidRPr="00F816C9" w:rsidRDefault="00144D02" w:rsidP="00F87778">
            <w:pPr>
              <w:spacing w:line="240" w:lineRule="auto"/>
              <w:rPr>
                <w:rFonts w:cs="Arial"/>
                <w:szCs w:val="22"/>
              </w:rPr>
            </w:pPr>
            <w:r w:rsidRPr="00F816C9">
              <w:rPr>
                <w:rFonts w:cs="Arial"/>
                <w:szCs w:val="22"/>
              </w:rPr>
              <w:t>Realisierung</w:t>
            </w:r>
          </w:p>
        </w:tc>
        <w:tc>
          <w:tcPr>
            <w:tcW w:w="6521" w:type="dxa"/>
            <w:shd w:val="clear" w:color="auto" w:fill="auto"/>
            <w:vAlign w:val="center"/>
          </w:tcPr>
          <w:p w14:paraId="08405210" w14:textId="36AB2DB6" w:rsidR="001344B3" w:rsidRPr="00F816C9" w:rsidRDefault="00DF4A76" w:rsidP="00501B04">
            <w:pPr>
              <w:spacing w:line="240" w:lineRule="auto"/>
              <w:rPr>
                <w:rFonts w:cs="Arial"/>
                <w:szCs w:val="22"/>
              </w:rPr>
            </w:pPr>
            <w:r w:rsidRPr="00DF4A76">
              <w:rPr>
                <w:rFonts w:cs="Arial"/>
                <w:szCs w:val="22"/>
              </w:rPr>
              <w:t xml:space="preserve">Ein funktionsfähiges Fahrassistenzsystem für Mobile und Web, mit der Verkehrszeichen und Geschwindigkeitsbegrenzungen </w:t>
            </w:r>
            <w:r>
              <w:rPr>
                <w:rFonts w:cs="Arial"/>
                <w:szCs w:val="22"/>
              </w:rPr>
              <w:t>soll erstellt</w:t>
            </w:r>
            <w:r w:rsidRPr="00DF4A76">
              <w:rPr>
                <w:rFonts w:cs="Arial"/>
                <w:szCs w:val="22"/>
              </w:rPr>
              <w:t xml:space="preserve"> werden um eine festgelegte Anzahl von Verkehrzeichen zu erkennen.</w:t>
            </w:r>
            <w:r>
              <w:rPr>
                <w:rFonts w:cs="Arial"/>
                <w:szCs w:val="22"/>
              </w:rPr>
              <w:t xml:space="preserve"> </w:t>
            </w:r>
            <w:r w:rsidR="00534C53">
              <w:rPr>
                <w:rFonts w:cs="Arial"/>
                <w:szCs w:val="22"/>
              </w:rPr>
              <w:t xml:space="preserve">Für die Realisierung wird für das Frontend </w:t>
            </w:r>
            <w:r w:rsidR="00803A83">
              <w:rPr>
                <w:rFonts w:cs="Arial"/>
                <w:szCs w:val="22"/>
              </w:rPr>
              <w:t>die Expo (Web/Mobile) Library verwendet und für die Erstellung und Training des Modells ein lokales Python-Programm verwendet.</w:t>
            </w:r>
          </w:p>
        </w:tc>
      </w:tr>
    </w:tbl>
    <w:p w14:paraId="51A50771" w14:textId="77777777" w:rsidR="00E32F03" w:rsidRPr="00E32F03" w:rsidRDefault="00E32F03" w:rsidP="00075B04">
      <w:pPr>
        <w:jc w:val="center"/>
        <w:rPr>
          <w:rFonts w:cs="Arial"/>
          <w:sz w:val="16"/>
          <w:szCs w:val="22"/>
        </w:rPr>
      </w:pPr>
    </w:p>
    <w:tbl>
      <w:tblPr>
        <w:tblpPr w:leftFromText="141" w:rightFromText="141" w:vertAnchor="text" w:horzAnchor="margin" w:tblpX="108"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20"/>
      </w:tblGrid>
      <w:tr w:rsidR="00F816C9" w:rsidRPr="00F816C9" w14:paraId="09696E0F" w14:textId="77777777" w:rsidTr="00F87778">
        <w:trPr>
          <w:trHeight w:val="2683"/>
        </w:trPr>
        <w:tc>
          <w:tcPr>
            <w:tcW w:w="3119" w:type="dxa"/>
            <w:shd w:val="clear" w:color="auto" w:fill="auto"/>
            <w:vAlign w:val="center"/>
          </w:tcPr>
          <w:p w14:paraId="431B68A5" w14:textId="77777777" w:rsidR="00144D02" w:rsidRPr="00F816C9" w:rsidRDefault="00144D02" w:rsidP="00F87778">
            <w:pPr>
              <w:spacing w:line="240" w:lineRule="auto"/>
              <w:rPr>
                <w:rFonts w:cs="Arial"/>
                <w:szCs w:val="22"/>
              </w:rPr>
            </w:pPr>
            <w:r w:rsidRPr="00F816C9">
              <w:rPr>
                <w:rFonts w:cs="Arial"/>
                <w:szCs w:val="22"/>
              </w:rPr>
              <w:lastRenderedPageBreak/>
              <w:t>Ergebnisse</w:t>
            </w:r>
          </w:p>
        </w:tc>
        <w:tc>
          <w:tcPr>
            <w:tcW w:w="6521" w:type="dxa"/>
            <w:shd w:val="clear" w:color="auto" w:fill="auto"/>
            <w:vAlign w:val="center"/>
          </w:tcPr>
          <w:p w14:paraId="42E5EAB1" w14:textId="5CB8CB27" w:rsidR="00144D02" w:rsidRPr="00DA7656" w:rsidRDefault="00803A83" w:rsidP="00DA7656">
            <w:pPr>
              <w:rPr>
                <w:rFonts w:cs="Arial"/>
                <w:lang w:val="en-GB"/>
              </w:rPr>
            </w:pPr>
            <w:r>
              <w:rPr>
                <w:rFonts w:cs="Arial"/>
                <w:lang w:val="en-GB"/>
              </w:rPr>
              <w:t>Es konnte erfolgreich ein Frontend Projekt angelegt werden worin Zugriff auf die Kameras funktioniert. Diese App ist bereits einsatzfähig sowohl auf Android getestet auf einem Android Emulator, bzw. auch im Web. Ein Modell konnte mittels Tensorflow angelegt und erfolgreich trainiert werden. Jedoch mangelt es bei der praktischen Anwendung und Zweck für echte Trainingsdaten wegen Region of Interest.</w:t>
            </w:r>
            <w:r w:rsidR="00346A9F">
              <w:rPr>
                <w:rFonts w:cs="Arial"/>
                <w:lang w:val="en-GB"/>
              </w:rPr>
              <w:t xml:space="preserve"> </w:t>
            </w:r>
          </w:p>
        </w:tc>
      </w:tr>
    </w:tbl>
    <w:p w14:paraId="2CAFDC30" w14:textId="77777777" w:rsidR="00C470C5" w:rsidRPr="00F816C9" w:rsidRDefault="00C470C5" w:rsidP="00F816C9">
      <w:pPr>
        <w:rPr>
          <w:vanish/>
        </w:rPr>
      </w:pPr>
    </w:p>
    <w:p w14:paraId="719EF3C1" w14:textId="77777777" w:rsidR="00112A61" w:rsidRPr="00FC3A31" w:rsidRDefault="00112A61" w:rsidP="00075B04">
      <w:pPr>
        <w:jc w:val="center"/>
        <w:rPr>
          <w:rFonts w:cs="Arial"/>
          <w:sz w:val="16"/>
          <w:szCs w:val="16"/>
        </w:rPr>
      </w:pPr>
    </w:p>
    <w:tbl>
      <w:tblPr>
        <w:tblpPr w:leftFromText="141" w:rightFromText="141" w:vertAnchor="text" w:horzAnchor="margin" w:tblpX="108" w:tblpY="36"/>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15"/>
      </w:tblGrid>
      <w:tr w:rsidR="00F816C9" w:rsidRPr="00201BE2" w14:paraId="43EFBA1F" w14:textId="77777777" w:rsidTr="00DA7656">
        <w:trPr>
          <w:trHeight w:val="3818"/>
        </w:trPr>
        <w:tc>
          <w:tcPr>
            <w:tcW w:w="3119" w:type="dxa"/>
            <w:shd w:val="clear" w:color="auto" w:fill="auto"/>
            <w:vAlign w:val="center"/>
          </w:tcPr>
          <w:p w14:paraId="79FA168A" w14:textId="77777777" w:rsidR="00F87778" w:rsidRDefault="00F87778" w:rsidP="00F87778">
            <w:pPr>
              <w:rPr>
                <w:rFonts w:cs="Arial"/>
                <w:szCs w:val="22"/>
              </w:rPr>
            </w:pPr>
            <w:r>
              <w:rPr>
                <w:rFonts w:cs="Arial"/>
                <w:szCs w:val="22"/>
              </w:rPr>
              <w:t>Typische Grafik, Foto etc.</w:t>
            </w:r>
          </w:p>
          <w:p w14:paraId="0A3FADD6" w14:textId="77777777" w:rsidR="00E32F03" w:rsidRPr="00201BE2" w:rsidRDefault="00F87778" w:rsidP="00F87778">
            <w:pPr>
              <w:rPr>
                <w:rFonts w:cs="Arial"/>
                <w:i/>
                <w:szCs w:val="22"/>
              </w:rPr>
            </w:pPr>
            <w:r>
              <w:rPr>
                <w:rFonts w:cs="Arial"/>
                <w:szCs w:val="22"/>
              </w:rPr>
              <w:t>(mit Erläuterung)</w:t>
            </w:r>
          </w:p>
        </w:tc>
        <w:tc>
          <w:tcPr>
            <w:tcW w:w="6515" w:type="dxa"/>
            <w:shd w:val="clear" w:color="auto" w:fill="auto"/>
            <w:vAlign w:val="center"/>
          </w:tcPr>
          <w:p w14:paraId="0B2D773B" w14:textId="600569F8" w:rsidR="00E32F03" w:rsidRPr="00201BE2" w:rsidRDefault="00803A83" w:rsidP="00201BE2">
            <w:pPr>
              <w:rPr>
                <w:rFonts w:cs="Arial"/>
              </w:rPr>
            </w:pPr>
            <w:r>
              <w:rPr>
                <w:rFonts w:cs="Arial"/>
                <w:noProof/>
              </w:rPr>
              <w:drawing>
                <wp:inline distT="0" distB="0" distL="0" distR="0" wp14:anchorId="1AA12501" wp14:editId="5252A1A1">
                  <wp:extent cx="2510141" cy="2147777"/>
                  <wp:effectExtent l="0" t="0" r="5080" b="5080"/>
                  <wp:docPr id="193753796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8726" r="9074"/>
                          <a:stretch/>
                        </pic:blipFill>
                        <pic:spPr bwMode="auto">
                          <a:xfrm>
                            <a:off x="0" y="0"/>
                            <a:ext cx="2526503" cy="2161777"/>
                          </a:xfrm>
                          <a:prstGeom prst="rect">
                            <a:avLst/>
                          </a:prstGeom>
                          <a:noFill/>
                          <a:ln>
                            <a:noFill/>
                          </a:ln>
                          <a:extLst>
                            <a:ext uri="{53640926-AAD7-44D8-BBD7-CCE9431645EC}">
                              <a14:shadowObscured xmlns:a14="http://schemas.microsoft.com/office/drawing/2010/main"/>
                            </a:ext>
                          </a:extLst>
                        </pic:spPr>
                      </pic:pic>
                    </a:graphicData>
                  </a:graphic>
                </wp:inline>
              </w:drawing>
            </w:r>
          </w:p>
          <w:p w14:paraId="6A43BE7D" w14:textId="09C7137A" w:rsidR="00E32F03" w:rsidRPr="00201BE2" w:rsidRDefault="00803A83" w:rsidP="00201BE2">
            <w:pPr>
              <w:rPr>
                <w:rFonts w:cs="Arial"/>
                <w:i/>
              </w:rPr>
            </w:pPr>
            <w:r>
              <w:rPr>
                <w:rFonts w:cs="Arial"/>
                <w:i/>
              </w:rPr>
              <w:t>Traingsdurchlauf und Auswertung der Ergebnisse des Pythonmodells mittels Konfusion Matrix</w:t>
            </w:r>
          </w:p>
        </w:tc>
      </w:tr>
    </w:tbl>
    <w:p w14:paraId="5EC402A3" w14:textId="77777777" w:rsidR="00F87778" w:rsidRPr="00FC3A31" w:rsidRDefault="00F87778" w:rsidP="00F87778">
      <w:pPr>
        <w:jc w:val="center"/>
        <w:rPr>
          <w:rFonts w:cs="Arial"/>
          <w:sz w:val="16"/>
          <w:szCs w:val="16"/>
        </w:rPr>
      </w:pPr>
    </w:p>
    <w:tbl>
      <w:tblPr>
        <w:tblpPr w:leftFromText="141" w:rightFromText="141" w:vertAnchor="text" w:horzAnchor="margin" w:tblpX="108" w:tblpY="36"/>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15"/>
      </w:tblGrid>
      <w:tr w:rsidR="00F87778" w:rsidRPr="00201BE2" w14:paraId="0ABAF5FB" w14:textId="77777777" w:rsidTr="000D102E">
        <w:trPr>
          <w:trHeight w:val="1269"/>
        </w:trPr>
        <w:tc>
          <w:tcPr>
            <w:tcW w:w="3119" w:type="dxa"/>
            <w:shd w:val="clear" w:color="auto" w:fill="auto"/>
            <w:vAlign w:val="center"/>
          </w:tcPr>
          <w:p w14:paraId="20A61D14" w14:textId="77777777" w:rsidR="00F87778" w:rsidRPr="000D102E" w:rsidRDefault="00F87778" w:rsidP="00F87778">
            <w:pPr>
              <w:rPr>
                <w:rFonts w:cs="Arial"/>
                <w:szCs w:val="22"/>
              </w:rPr>
            </w:pPr>
            <w:r w:rsidRPr="000D102E">
              <w:rPr>
                <w:rFonts w:cs="Arial"/>
                <w:szCs w:val="22"/>
              </w:rPr>
              <w:t>Teilnahme an Wettbewerben,</w:t>
            </w:r>
          </w:p>
          <w:p w14:paraId="1FB65764" w14:textId="77777777" w:rsidR="00F87778" w:rsidRPr="00201BE2" w:rsidRDefault="00F87778" w:rsidP="00F87778">
            <w:pPr>
              <w:rPr>
                <w:rFonts w:cs="Arial"/>
                <w:i/>
                <w:szCs w:val="22"/>
              </w:rPr>
            </w:pPr>
            <w:r w:rsidRPr="000D102E">
              <w:rPr>
                <w:rFonts w:cs="Arial"/>
                <w:szCs w:val="22"/>
              </w:rPr>
              <w:t>Auszeichnungen</w:t>
            </w:r>
          </w:p>
        </w:tc>
        <w:tc>
          <w:tcPr>
            <w:tcW w:w="6515" w:type="dxa"/>
            <w:shd w:val="clear" w:color="auto" w:fill="auto"/>
            <w:vAlign w:val="center"/>
          </w:tcPr>
          <w:p w14:paraId="3A027122" w14:textId="77777777" w:rsidR="00F87778" w:rsidRPr="00201BE2" w:rsidRDefault="00F87778" w:rsidP="006A7DFC">
            <w:pPr>
              <w:rPr>
                <w:rFonts w:cs="Arial"/>
                <w:i/>
              </w:rPr>
            </w:pPr>
          </w:p>
        </w:tc>
      </w:tr>
    </w:tbl>
    <w:p w14:paraId="417B5362" w14:textId="77777777" w:rsidR="00E32F03" w:rsidRPr="00201BE2" w:rsidRDefault="00E32F03" w:rsidP="00E81B6D">
      <w:pPr>
        <w:rPr>
          <w:rFonts w:cs="Arial"/>
          <w:i/>
          <w:sz w:val="16"/>
          <w:szCs w:val="16"/>
        </w:rPr>
      </w:pPr>
    </w:p>
    <w:tbl>
      <w:tblPr>
        <w:tblpPr w:leftFromText="141" w:rightFromText="141" w:vertAnchor="text" w:horzAnchor="margin" w:tblpX="108" w:tblpY="36"/>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15"/>
      </w:tblGrid>
      <w:tr w:rsidR="00F816C9" w14:paraId="778F8D41" w14:textId="77777777" w:rsidTr="00F87778">
        <w:trPr>
          <w:trHeight w:val="846"/>
        </w:trPr>
        <w:tc>
          <w:tcPr>
            <w:tcW w:w="3119" w:type="dxa"/>
            <w:shd w:val="clear" w:color="auto" w:fill="auto"/>
            <w:vAlign w:val="center"/>
          </w:tcPr>
          <w:p w14:paraId="333AAF18" w14:textId="77777777" w:rsidR="00E32F03" w:rsidRPr="00F816C9" w:rsidRDefault="00E32F03" w:rsidP="00F87778">
            <w:pPr>
              <w:rPr>
                <w:rFonts w:cs="Arial"/>
                <w:szCs w:val="22"/>
              </w:rPr>
            </w:pPr>
            <w:r w:rsidRPr="00F816C9">
              <w:rPr>
                <w:rFonts w:cs="Arial"/>
                <w:szCs w:val="22"/>
              </w:rPr>
              <w:t>Möglichkeiten der Einsichtnahme in die Arbeit</w:t>
            </w:r>
          </w:p>
        </w:tc>
        <w:tc>
          <w:tcPr>
            <w:tcW w:w="6515" w:type="dxa"/>
            <w:shd w:val="clear" w:color="auto" w:fill="auto"/>
            <w:vAlign w:val="center"/>
          </w:tcPr>
          <w:p w14:paraId="6D5BF30C" w14:textId="77777777" w:rsidR="00D02DCF" w:rsidRDefault="00D02DCF" w:rsidP="00D02DCF">
            <w:pPr>
              <w:autoSpaceDE w:val="0"/>
              <w:autoSpaceDN w:val="0"/>
              <w:adjustRightInd w:val="0"/>
              <w:spacing w:line="240" w:lineRule="auto"/>
              <w:rPr>
                <w:rFonts w:cs="Arial"/>
                <w:sz w:val="20"/>
                <w:szCs w:val="20"/>
                <w:lang w:eastAsia="de-AT"/>
              </w:rPr>
            </w:pPr>
            <w:r>
              <w:rPr>
                <w:rFonts w:cs="Arial"/>
                <w:sz w:val="20"/>
                <w:szCs w:val="20"/>
                <w:lang w:eastAsia="de-AT"/>
              </w:rPr>
              <w:t>HTL Hollabrunn</w:t>
            </w:r>
          </w:p>
          <w:p w14:paraId="7B881090" w14:textId="77777777" w:rsidR="00D02DCF" w:rsidRDefault="00D02DCF" w:rsidP="00D02DCF">
            <w:pPr>
              <w:autoSpaceDE w:val="0"/>
              <w:autoSpaceDN w:val="0"/>
              <w:adjustRightInd w:val="0"/>
              <w:spacing w:line="240" w:lineRule="auto"/>
              <w:rPr>
                <w:rFonts w:cs="Arial"/>
                <w:sz w:val="20"/>
                <w:szCs w:val="20"/>
                <w:lang w:eastAsia="de-AT"/>
              </w:rPr>
            </w:pPr>
            <w:r>
              <w:rPr>
                <w:rFonts w:cs="Arial"/>
                <w:sz w:val="20"/>
                <w:szCs w:val="20"/>
                <w:lang w:eastAsia="de-AT"/>
              </w:rPr>
              <w:t>Anton Ehrenfriedstraße 10</w:t>
            </w:r>
          </w:p>
          <w:p w14:paraId="2DF0523C" w14:textId="77777777" w:rsidR="00E32F03" w:rsidRPr="00F816C9" w:rsidRDefault="00D02DCF" w:rsidP="00D02DCF">
            <w:pPr>
              <w:rPr>
                <w:rFonts w:cs="Arial"/>
              </w:rPr>
            </w:pPr>
            <w:r>
              <w:rPr>
                <w:rFonts w:cs="Arial"/>
                <w:sz w:val="20"/>
                <w:szCs w:val="20"/>
                <w:lang w:eastAsia="de-AT"/>
              </w:rPr>
              <w:t>2020 Hollabrunn</w:t>
            </w:r>
          </w:p>
        </w:tc>
      </w:tr>
    </w:tbl>
    <w:p w14:paraId="592ADF10" w14:textId="77777777" w:rsidR="00F816C9" w:rsidRDefault="00F816C9" w:rsidP="00F816C9">
      <w:pPr>
        <w:rPr>
          <w:vanish/>
        </w:rPr>
      </w:pPr>
    </w:p>
    <w:tbl>
      <w:tblPr>
        <w:tblpPr w:leftFromText="142" w:rightFromText="142" w:vertAnchor="text" w:horzAnchor="margin" w:tblpX="108" w:tblpY="1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85"/>
        <w:gridCol w:w="3146"/>
        <w:gridCol w:w="3375"/>
      </w:tblGrid>
      <w:tr w:rsidR="00E81B6D" w14:paraId="16F0B300" w14:textId="77777777" w:rsidTr="0095417B">
        <w:trPr>
          <w:trHeight w:val="680"/>
        </w:trPr>
        <w:tc>
          <w:tcPr>
            <w:tcW w:w="3085" w:type="dxa"/>
            <w:shd w:val="clear" w:color="auto" w:fill="auto"/>
          </w:tcPr>
          <w:p w14:paraId="5CBC4ABE" w14:textId="77777777" w:rsidR="00E81B6D" w:rsidRPr="00F816C9" w:rsidRDefault="00E81B6D" w:rsidP="00E81B6D">
            <w:pPr>
              <w:rPr>
                <w:rFonts w:cs="Arial"/>
                <w:szCs w:val="22"/>
              </w:rPr>
            </w:pPr>
            <w:r w:rsidRPr="00F816C9">
              <w:rPr>
                <w:rFonts w:cs="Arial"/>
                <w:szCs w:val="22"/>
              </w:rPr>
              <w:t>Approbation</w:t>
            </w:r>
          </w:p>
          <w:p w14:paraId="3E8C445F" w14:textId="77777777" w:rsidR="00E81B6D" w:rsidRPr="00F816C9" w:rsidRDefault="00E81B6D" w:rsidP="00E81B6D">
            <w:pPr>
              <w:rPr>
                <w:rFonts w:cs="Arial"/>
                <w:szCs w:val="22"/>
              </w:rPr>
            </w:pPr>
            <w:r w:rsidRPr="00F816C9">
              <w:rPr>
                <w:rFonts w:cs="Arial"/>
              </w:rPr>
              <w:t>(Datum / Unterschrift)</w:t>
            </w:r>
          </w:p>
        </w:tc>
        <w:tc>
          <w:tcPr>
            <w:tcW w:w="3146" w:type="dxa"/>
            <w:shd w:val="clear" w:color="auto" w:fill="auto"/>
          </w:tcPr>
          <w:p w14:paraId="2627D930" w14:textId="77777777" w:rsidR="00E81B6D" w:rsidRPr="00F816C9" w:rsidRDefault="00E81B6D" w:rsidP="00D02DCF">
            <w:pPr>
              <w:spacing w:line="240" w:lineRule="auto"/>
              <w:rPr>
                <w:rFonts w:cs="Arial"/>
                <w:sz w:val="16"/>
                <w:szCs w:val="16"/>
              </w:rPr>
            </w:pPr>
            <w:r w:rsidRPr="00F816C9">
              <w:rPr>
                <w:rFonts w:cs="Arial"/>
                <w:sz w:val="16"/>
                <w:szCs w:val="16"/>
              </w:rPr>
              <w:t>Prüfer/Prüferin</w:t>
            </w:r>
          </w:p>
          <w:p w14:paraId="61C3D6C2" w14:textId="77777777" w:rsidR="00E81B6D" w:rsidRPr="00F816C9" w:rsidRDefault="00E81B6D" w:rsidP="00E81B6D">
            <w:pPr>
              <w:rPr>
                <w:rFonts w:cs="Arial"/>
              </w:rPr>
            </w:pPr>
          </w:p>
          <w:p w14:paraId="3112C5E4" w14:textId="77777777" w:rsidR="00E81B6D" w:rsidRPr="00F816C9" w:rsidRDefault="00E81B6D" w:rsidP="00E81B6D">
            <w:pPr>
              <w:rPr>
                <w:rFonts w:cs="Arial"/>
              </w:rPr>
            </w:pPr>
          </w:p>
          <w:p w14:paraId="383E8782" w14:textId="77777777" w:rsidR="00E81B6D" w:rsidRPr="00F816C9" w:rsidRDefault="00E81B6D" w:rsidP="00E81B6D">
            <w:pPr>
              <w:rPr>
                <w:rFonts w:cs="Arial"/>
              </w:rPr>
            </w:pPr>
          </w:p>
        </w:tc>
        <w:tc>
          <w:tcPr>
            <w:tcW w:w="3375" w:type="dxa"/>
            <w:shd w:val="clear" w:color="auto" w:fill="auto"/>
          </w:tcPr>
          <w:p w14:paraId="51E14B3C" w14:textId="77777777" w:rsidR="00E81B6D" w:rsidRPr="00F816C9" w:rsidRDefault="00E81B6D" w:rsidP="00E81B6D">
            <w:pPr>
              <w:spacing w:line="240" w:lineRule="auto"/>
              <w:rPr>
                <w:rFonts w:cs="Arial"/>
                <w:sz w:val="16"/>
                <w:szCs w:val="16"/>
              </w:rPr>
            </w:pPr>
            <w:r w:rsidRPr="00F816C9">
              <w:rPr>
                <w:rFonts w:cs="Arial"/>
                <w:sz w:val="16"/>
                <w:szCs w:val="16"/>
              </w:rPr>
              <w:t>Direktor/Direktorin</w:t>
            </w:r>
          </w:p>
          <w:p w14:paraId="4B1021CD" w14:textId="77777777" w:rsidR="00E81B6D" w:rsidRPr="00F816C9" w:rsidRDefault="00E81B6D" w:rsidP="00E81B6D">
            <w:pPr>
              <w:spacing w:line="240" w:lineRule="auto"/>
              <w:rPr>
                <w:rFonts w:cs="Arial"/>
                <w:sz w:val="16"/>
                <w:szCs w:val="16"/>
              </w:rPr>
            </w:pPr>
            <w:r w:rsidRPr="00F816C9">
              <w:rPr>
                <w:rFonts w:cs="Arial"/>
                <w:sz w:val="16"/>
                <w:szCs w:val="16"/>
              </w:rPr>
              <w:t>Abteilungsvorstand/Abteilungsvorständin</w:t>
            </w:r>
          </w:p>
          <w:p w14:paraId="44ED899E" w14:textId="77777777" w:rsidR="00E81B6D" w:rsidRPr="00F816C9" w:rsidRDefault="00E81B6D" w:rsidP="00E81B6D">
            <w:pPr>
              <w:rPr>
                <w:rFonts w:cs="Arial"/>
              </w:rPr>
            </w:pPr>
          </w:p>
          <w:p w14:paraId="67C54B90" w14:textId="77777777" w:rsidR="00E81B6D" w:rsidRPr="00F816C9" w:rsidRDefault="00E81B6D" w:rsidP="00E81B6D">
            <w:pPr>
              <w:rPr>
                <w:rFonts w:cs="Arial"/>
              </w:rPr>
            </w:pPr>
          </w:p>
        </w:tc>
      </w:tr>
    </w:tbl>
    <w:p w14:paraId="2B0FB8C1" w14:textId="77777777" w:rsidR="00E81B6D" w:rsidRPr="00F816C9" w:rsidRDefault="00E81B6D" w:rsidP="00F816C9">
      <w:pPr>
        <w:rPr>
          <w:vanish/>
        </w:rPr>
      </w:pPr>
    </w:p>
    <w:p w14:paraId="152F8EF8" w14:textId="77777777" w:rsidR="001344B3" w:rsidRPr="000D102E" w:rsidRDefault="001344B3" w:rsidP="00112A61">
      <w:pPr>
        <w:rPr>
          <w:rFonts w:cs="Arial"/>
          <w:b/>
          <w:sz w:val="36"/>
          <w:szCs w:val="36"/>
        </w:rPr>
        <w:sectPr w:rsidR="001344B3" w:rsidRPr="000D102E" w:rsidSect="00485B5B">
          <w:headerReference w:type="default" r:id="rId18"/>
          <w:footerReference w:type="default" r:id="rId19"/>
          <w:pgSz w:w="11906" w:h="16838" w:code="9"/>
          <w:pgMar w:top="1134" w:right="1134" w:bottom="1134" w:left="1134" w:header="709" w:footer="709" w:gutter="0"/>
          <w:cols w:space="708"/>
          <w:docGrid w:linePitch="360"/>
        </w:sectPr>
      </w:pPr>
    </w:p>
    <w:p w14:paraId="5C8C852D" w14:textId="77777777" w:rsidR="00EE5BFF" w:rsidRPr="0014028D" w:rsidRDefault="00EE5BFF" w:rsidP="00EE5BFF">
      <w:pPr>
        <w:jc w:val="center"/>
        <w:rPr>
          <w:rFonts w:cs="Arial"/>
          <w:b/>
          <w:sz w:val="36"/>
          <w:szCs w:val="36"/>
          <w:lang w:val="en-GB"/>
        </w:rPr>
      </w:pPr>
      <w:r w:rsidRPr="0014028D">
        <w:rPr>
          <w:rFonts w:cs="Arial"/>
          <w:b/>
          <w:sz w:val="36"/>
          <w:szCs w:val="36"/>
          <w:lang w:val="en-GB"/>
        </w:rPr>
        <w:lastRenderedPageBreak/>
        <w:t>DIPLOMA THESIS</w:t>
      </w:r>
    </w:p>
    <w:p w14:paraId="15DDFB52" w14:textId="77777777" w:rsidR="00E32F03" w:rsidRPr="008A1855" w:rsidRDefault="00E32F03" w:rsidP="00E32F03">
      <w:pPr>
        <w:jc w:val="center"/>
        <w:rPr>
          <w:rFonts w:cs="Arial"/>
          <w:b/>
          <w:sz w:val="28"/>
          <w:szCs w:val="28"/>
          <w:lang w:val="en-GB"/>
        </w:rPr>
      </w:pPr>
      <w:r w:rsidRPr="008A1855">
        <w:rPr>
          <w:rFonts w:cs="Arial"/>
          <w:b/>
          <w:sz w:val="28"/>
          <w:szCs w:val="28"/>
          <w:lang w:val="en-GB"/>
        </w:rPr>
        <w:t>Documentation</w:t>
      </w:r>
    </w:p>
    <w:p w14:paraId="7FFF48CF" w14:textId="77777777" w:rsidR="00E32F03" w:rsidRPr="008A1855" w:rsidRDefault="00E32F03" w:rsidP="00E32F03">
      <w:pPr>
        <w:jc w:val="center"/>
        <w:rPr>
          <w:rFonts w:cs="Arial"/>
          <w:b/>
          <w:sz w:val="28"/>
          <w:szCs w:val="28"/>
          <w:lang w:val="en-GB"/>
        </w:rPr>
      </w:pPr>
    </w:p>
    <w:tbl>
      <w:tblPr>
        <w:tblpPr w:leftFromText="141" w:rightFromText="141" w:vertAnchor="text" w:horzAnchor="margin" w:tblpX="105"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0"/>
        <w:gridCol w:w="6529"/>
      </w:tblGrid>
      <w:tr w:rsidR="00F816C9" w:rsidRPr="008A1855" w14:paraId="66D8BD4E" w14:textId="77777777" w:rsidTr="00523F21">
        <w:trPr>
          <w:trHeight w:val="680"/>
        </w:trPr>
        <w:tc>
          <w:tcPr>
            <w:tcW w:w="3110" w:type="dxa"/>
            <w:shd w:val="clear" w:color="auto" w:fill="auto"/>
            <w:vAlign w:val="center"/>
          </w:tcPr>
          <w:p w14:paraId="7F992D19" w14:textId="77777777" w:rsidR="00E32F03" w:rsidRPr="00F816C9" w:rsidRDefault="00E32F03" w:rsidP="00523F21">
            <w:pPr>
              <w:rPr>
                <w:rFonts w:cs="Arial"/>
                <w:szCs w:val="22"/>
                <w:lang w:val="en-GB"/>
              </w:rPr>
            </w:pPr>
            <w:r w:rsidRPr="00F816C9">
              <w:rPr>
                <w:rFonts w:cs="Arial"/>
                <w:szCs w:val="22"/>
                <w:lang w:val="en-GB"/>
              </w:rPr>
              <w:t>Author(s)</w:t>
            </w:r>
          </w:p>
        </w:tc>
        <w:tc>
          <w:tcPr>
            <w:tcW w:w="6529" w:type="dxa"/>
            <w:shd w:val="clear" w:color="auto" w:fill="auto"/>
            <w:vAlign w:val="center"/>
          </w:tcPr>
          <w:p w14:paraId="32641AAF" w14:textId="77777777" w:rsidR="00E32F03" w:rsidRPr="00F816C9" w:rsidRDefault="00E32F03" w:rsidP="00523F21">
            <w:pPr>
              <w:rPr>
                <w:rFonts w:cs="Arial"/>
                <w:lang w:val="en-GB"/>
              </w:rPr>
            </w:pPr>
          </w:p>
          <w:p w14:paraId="45607621" w14:textId="018083BE" w:rsidR="00E32F03" w:rsidRPr="00F816C9" w:rsidRDefault="00813934" w:rsidP="00523F21">
            <w:pPr>
              <w:rPr>
                <w:rFonts w:cs="Arial"/>
                <w:lang w:val="en-GB"/>
              </w:rPr>
            </w:pPr>
            <w:r>
              <w:rPr>
                <w:rFonts w:cs="Arial"/>
                <w:lang w:val="en-GB"/>
              </w:rPr>
              <w:t>Markus Brandstetter</w:t>
            </w:r>
          </w:p>
          <w:p w14:paraId="20A09F90" w14:textId="77777777" w:rsidR="00E32F03" w:rsidRPr="00F816C9" w:rsidRDefault="00E32F03" w:rsidP="00523F21">
            <w:pPr>
              <w:rPr>
                <w:rFonts w:cs="Arial"/>
                <w:lang w:val="en-GB"/>
              </w:rPr>
            </w:pPr>
          </w:p>
          <w:p w14:paraId="4D162D68" w14:textId="77777777" w:rsidR="00E32F03" w:rsidRPr="00F816C9" w:rsidRDefault="00E32F03" w:rsidP="00523F21">
            <w:pPr>
              <w:rPr>
                <w:rFonts w:cs="Arial"/>
                <w:lang w:val="en-GB"/>
              </w:rPr>
            </w:pPr>
          </w:p>
        </w:tc>
      </w:tr>
      <w:tr w:rsidR="00F816C9" w:rsidRPr="008A1855" w14:paraId="4E22FD55" w14:textId="77777777" w:rsidTr="00523F21">
        <w:trPr>
          <w:trHeight w:val="680"/>
        </w:trPr>
        <w:tc>
          <w:tcPr>
            <w:tcW w:w="3110" w:type="dxa"/>
            <w:shd w:val="clear" w:color="auto" w:fill="auto"/>
            <w:vAlign w:val="center"/>
          </w:tcPr>
          <w:p w14:paraId="23E340F7" w14:textId="77777777" w:rsidR="00E32F03" w:rsidRPr="00F816C9" w:rsidRDefault="00E32F03" w:rsidP="00523F21">
            <w:pPr>
              <w:rPr>
                <w:rFonts w:cs="Arial"/>
                <w:szCs w:val="22"/>
                <w:lang w:val="en-GB"/>
              </w:rPr>
            </w:pPr>
            <w:r w:rsidRPr="00F816C9">
              <w:rPr>
                <w:rFonts w:cs="Arial"/>
                <w:szCs w:val="22"/>
                <w:lang w:val="en-GB"/>
              </w:rPr>
              <w:t>Form</w:t>
            </w:r>
          </w:p>
          <w:p w14:paraId="603FFF39" w14:textId="77777777" w:rsidR="00E32F03" w:rsidRPr="00F816C9" w:rsidRDefault="00E32F03" w:rsidP="00523F21">
            <w:pPr>
              <w:spacing w:before="120"/>
              <w:rPr>
                <w:rFonts w:cs="Arial"/>
                <w:szCs w:val="22"/>
                <w:lang w:val="en-GB"/>
              </w:rPr>
            </w:pPr>
            <w:r w:rsidRPr="00F816C9">
              <w:rPr>
                <w:rFonts w:cs="Arial"/>
                <w:szCs w:val="22"/>
                <w:lang w:val="en-GB"/>
              </w:rPr>
              <w:t>Academic year</w:t>
            </w:r>
          </w:p>
        </w:tc>
        <w:tc>
          <w:tcPr>
            <w:tcW w:w="6529" w:type="dxa"/>
            <w:shd w:val="clear" w:color="auto" w:fill="auto"/>
            <w:vAlign w:val="center"/>
          </w:tcPr>
          <w:p w14:paraId="122F1017" w14:textId="77777777" w:rsidR="00E32F03" w:rsidRPr="00F816C9" w:rsidRDefault="00E32F03" w:rsidP="00523F21">
            <w:pPr>
              <w:rPr>
                <w:rFonts w:cs="Arial"/>
                <w:lang w:val="en-GB"/>
              </w:rPr>
            </w:pPr>
          </w:p>
          <w:p w14:paraId="328908CA" w14:textId="0C94D60C" w:rsidR="00E32F03" w:rsidRPr="00F816C9" w:rsidRDefault="00AF605A" w:rsidP="00523F21">
            <w:pPr>
              <w:rPr>
                <w:rFonts w:cs="Arial"/>
                <w:lang w:val="en-GB"/>
              </w:rPr>
            </w:pPr>
            <w:r>
              <w:rPr>
                <w:rFonts w:cs="Arial"/>
                <w:lang w:val="en-GB"/>
              </w:rPr>
              <w:t>5BHITS</w:t>
            </w:r>
          </w:p>
        </w:tc>
      </w:tr>
      <w:tr w:rsidR="00F816C9" w:rsidRPr="008A1855" w14:paraId="7906F892" w14:textId="77777777" w:rsidTr="00523F21">
        <w:trPr>
          <w:trHeight w:val="680"/>
        </w:trPr>
        <w:tc>
          <w:tcPr>
            <w:tcW w:w="3110" w:type="dxa"/>
            <w:shd w:val="clear" w:color="auto" w:fill="auto"/>
            <w:vAlign w:val="center"/>
          </w:tcPr>
          <w:p w14:paraId="2F5D7874" w14:textId="77777777" w:rsidR="00E32F03" w:rsidRPr="00F816C9" w:rsidRDefault="00E32F03" w:rsidP="00523F21">
            <w:pPr>
              <w:rPr>
                <w:rFonts w:cs="Arial"/>
                <w:szCs w:val="22"/>
                <w:lang w:val="en-GB"/>
              </w:rPr>
            </w:pPr>
            <w:r w:rsidRPr="00F816C9">
              <w:rPr>
                <w:rFonts w:cs="Arial"/>
                <w:szCs w:val="22"/>
                <w:lang w:val="en-GB"/>
              </w:rPr>
              <w:t>Topic</w:t>
            </w:r>
          </w:p>
        </w:tc>
        <w:tc>
          <w:tcPr>
            <w:tcW w:w="6529" w:type="dxa"/>
            <w:shd w:val="clear" w:color="auto" w:fill="auto"/>
            <w:vAlign w:val="center"/>
          </w:tcPr>
          <w:p w14:paraId="27228CF3" w14:textId="77777777" w:rsidR="00E32F03" w:rsidRPr="00F816C9" w:rsidRDefault="00E32F03" w:rsidP="00523F21">
            <w:pPr>
              <w:rPr>
                <w:rFonts w:cs="Arial"/>
                <w:lang w:val="en-GB"/>
              </w:rPr>
            </w:pPr>
          </w:p>
          <w:p w14:paraId="73861686" w14:textId="4E5B05AF" w:rsidR="00E32F03" w:rsidRPr="00F816C9" w:rsidRDefault="00813934" w:rsidP="00523F21">
            <w:pPr>
              <w:rPr>
                <w:rFonts w:cs="Arial"/>
                <w:lang w:val="en-GB"/>
              </w:rPr>
            </w:pPr>
            <w:r>
              <w:rPr>
                <w:rFonts w:cs="Arial"/>
                <w:lang w:val="en-GB"/>
              </w:rPr>
              <w:t>TrafficSignDetection.ai</w:t>
            </w:r>
          </w:p>
          <w:p w14:paraId="7A1B011F" w14:textId="77777777" w:rsidR="00E32F03" w:rsidRPr="00F816C9" w:rsidRDefault="00E32F03" w:rsidP="00523F21">
            <w:pPr>
              <w:rPr>
                <w:rFonts w:cs="Arial"/>
                <w:lang w:val="en-GB"/>
              </w:rPr>
            </w:pPr>
          </w:p>
        </w:tc>
      </w:tr>
      <w:tr w:rsidR="00F816C9" w:rsidRPr="008A1855" w14:paraId="7A0EE03C" w14:textId="77777777" w:rsidTr="00523F21">
        <w:trPr>
          <w:trHeight w:val="680"/>
        </w:trPr>
        <w:tc>
          <w:tcPr>
            <w:tcW w:w="3110" w:type="dxa"/>
            <w:shd w:val="clear" w:color="auto" w:fill="auto"/>
            <w:vAlign w:val="center"/>
          </w:tcPr>
          <w:p w14:paraId="1B7AF20D" w14:textId="77777777" w:rsidR="00E32F03" w:rsidRPr="00F816C9" w:rsidRDefault="00E32F03" w:rsidP="00523F21">
            <w:pPr>
              <w:rPr>
                <w:rFonts w:cs="Arial"/>
                <w:szCs w:val="22"/>
                <w:lang w:val="en-GB"/>
              </w:rPr>
            </w:pPr>
            <w:r w:rsidRPr="00F816C9">
              <w:rPr>
                <w:rFonts w:cs="Arial"/>
                <w:szCs w:val="22"/>
                <w:lang w:val="en-GB"/>
              </w:rPr>
              <w:t>Co-operation partners</w:t>
            </w:r>
          </w:p>
        </w:tc>
        <w:tc>
          <w:tcPr>
            <w:tcW w:w="6529" w:type="dxa"/>
            <w:shd w:val="clear" w:color="auto" w:fill="auto"/>
            <w:vAlign w:val="center"/>
          </w:tcPr>
          <w:p w14:paraId="04422EED" w14:textId="2D28BDB3" w:rsidR="00E32F03" w:rsidRPr="00F816C9" w:rsidRDefault="00AF605A" w:rsidP="00523F21">
            <w:pPr>
              <w:rPr>
                <w:rFonts w:cs="Arial"/>
                <w:lang w:val="en-GB"/>
              </w:rPr>
            </w:pPr>
            <w:r>
              <w:rPr>
                <w:rFonts w:cs="Arial"/>
                <w:lang w:val="en-GB"/>
              </w:rPr>
              <w:t>Gerald Zottl</w:t>
            </w:r>
          </w:p>
        </w:tc>
      </w:tr>
    </w:tbl>
    <w:p w14:paraId="27BD4919" w14:textId="77777777" w:rsidR="00E32F03" w:rsidRPr="00201BE2" w:rsidRDefault="00E32F03" w:rsidP="00075B04">
      <w:pPr>
        <w:jc w:val="center"/>
        <w:rPr>
          <w:rFonts w:cs="Arial"/>
          <w:sz w:val="16"/>
          <w:lang w:val="en-GB"/>
        </w:rPr>
      </w:pPr>
    </w:p>
    <w:tbl>
      <w:tblPr>
        <w:tblpPr w:leftFromText="141" w:rightFromText="141" w:vertAnchor="text" w:horzAnchor="margin" w:tblpX="69"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0"/>
        <w:gridCol w:w="6529"/>
      </w:tblGrid>
      <w:tr w:rsidR="00F816C9" w:rsidRPr="008A1855" w14:paraId="0092D821" w14:textId="77777777" w:rsidTr="00523F21">
        <w:trPr>
          <w:trHeight w:val="680"/>
        </w:trPr>
        <w:tc>
          <w:tcPr>
            <w:tcW w:w="3110" w:type="dxa"/>
            <w:shd w:val="clear" w:color="auto" w:fill="auto"/>
            <w:vAlign w:val="center"/>
          </w:tcPr>
          <w:p w14:paraId="23A9FBC1" w14:textId="77777777" w:rsidR="00E32F03" w:rsidRPr="00F816C9" w:rsidRDefault="00E32F03" w:rsidP="00523F21">
            <w:pPr>
              <w:rPr>
                <w:rFonts w:cs="Arial"/>
                <w:szCs w:val="22"/>
                <w:lang w:val="en-GB"/>
              </w:rPr>
            </w:pPr>
            <w:r w:rsidRPr="00F816C9">
              <w:rPr>
                <w:rFonts w:cs="Arial"/>
                <w:szCs w:val="22"/>
                <w:lang w:val="en-GB"/>
              </w:rPr>
              <w:t>Assignment of tasks</w:t>
            </w:r>
          </w:p>
        </w:tc>
        <w:tc>
          <w:tcPr>
            <w:tcW w:w="6529" w:type="dxa"/>
            <w:shd w:val="clear" w:color="auto" w:fill="auto"/>
            <w:vAlign w:val="center"/>
          </w:tcPr>
          <w:p w14:paraId="232E3724" w14:textId="77777777" w:rsidR="00D417CA" w:rsidRPr="00000688" w:rsidRDefault="00B71055" w:rsidP="00523F21">
            <w:pPr>
              <w:rPr>
                <w:rFonts w:cs="Arial"/>
                <w:b/>
                <w:bCs/>
              </w:rPr>
            </w:pPr>
            <w:r w:rsidRPr="00000688">
              <w:rPr>
                <w:rFonts w:cs="Arial"/>
                <w:b/>
                <w:bCs/>
              </w:rPr>
              <w:t xml:space="preserve">A system for recognizing traffic signs in real time is to be developed. Relevant traffic signs are to be recorded, titled and processed from the video data. </w:t>
            </w:r>
          </w:p>
          <w:p w14:paraId="5A834541" w14:textId="77777777" w:rsidR="00626E94" w:rsidRDefault="00B71055" w:rsidP="00523F21">
            <w:pPr>
              <w:rPr>
                <w:rFonts w:cs="Arial"/>
              </w:rPr>
            </w:pPr>
            <w:r w:rsidRPr="00B71055">
              <w:rPr>
                <w:rFonts w:cs="Arial"/>
              </w:rPr>
              <w:t xml:space="preserve">• Use of computer vision and machine learning </w:t>
            </w:r>
          </w:p>
          <w:p w14:paraId="6C30C651" w14:textId="301CC376" w:rsidR="00D417CA" w:rsidRDefault="00B71055" w:rsidP="00523F21">
            <w:pPr>
              <w:rPr>
                <w:rFonts w:cs="Arial"/>
              </w:rPr>
            </w:pPr>
            <w:r w:rsidRPr="00B71055">
              <w:rPr>
                <w:rFonts w:cs="Arial"/>
              </w:rPr>
              <w:t xml:space="preserve">• Interpretation of recognized traffic signs </w:t>
            </w:r>
          </w:p>
          <w:p w14:paraId="2617D772" w14:textId="41471389" w:rsidR="00D417CA" w:rsidRDefault="00B71055" w:rsidP="00523F21">
            <w:pPr>
              <w:rPr>
                <w:rFonts w:cs="Arial"/>
              </w:rPr>
            </w:pPr>
            <w:r w:rsidRPr="00B71055">
              <w:rPr>
                <w:rFonts w:cs="Arial"/>
              </w:rPr>
              <w:t xml:space="preserve">• User-friendly display of recognized signs </w:t>
            </w:r>
          </w:p>
          <w:p w14:paraId="4C880EF9" w14:textId="77777777" w:rsidR="00D417CA" w:rsidRDefault="00B71055" w:rsidP="00523F21">
            <w:pPr>
              <w:rPr>
                <w:rFonts w:cs="Arial"/>
              </w:rPr>
            </w:pPr>
            <w:r w:rsidRPr="00B71055">
              <w:rPr>
                <w:rFonts w:cs="Arial"/>
              </w:rPr>
              <w:t xml:space="preserve">• Clear display of the applicable speed limit </w:t>
            </w:r>
          </w:p>
          <w:p w14:paraId="6B09A605" w14:textId="77777777" w:rsidR="00D417CA" w:rsidRDefault="00B71055" w:rsidP="00523F21">
            <w:pPr>
              <w:rPr>
                <w:rFonts w:cs="Arial"/>
              </w:rPr>
            </w:pPr>
            <w:r w:rsidRPr="00B71055">
              <w:rPr>
                <w:rFonts w:cs="Arial"/>
              </w:rPr>
              <w:t xml:space="preserve">• Focus on clarity and minimal driver distraction </w:t>
            </w:r>
          </w:p>
          <w:p w14:paraId="7AD96208" w14:textId="1AB34924" w:rsidR="00E32F03" w:rsidRPr="009D1D56" w:rsidRDefault="00B71055" w:rsidP="00523F21">
            <w:pPr>
              <w:rPr>
                <w:rFonts w:cs="Arial"/>
              </w:rPr>
            </w:pPr>
            <w:r w:rsidRPr="00B71055">
              <w:rPr>
                <w:rFonts w:cs="Arial"/>
              </w:rPr>
              <w:t>The result: a system to improve driver assistance systems and the basis for autonomous driving.</w:t>
            </w:r>
          </w:p>
        </w:tc>
      </w:tr>
    </w:tbl>
    <w:p w14:paraId="1C7A09FC" w14:textId="77777777" w:rsidR="00E32F03" w:rsidRPr="00201BE2" w:rsidRDefault="00E32F03" w:rsidP="00075B04">
      <w:pPr>
        <w:jc w:val="center"/>
        <w:rPr>
          <w:rFonts w:cs="Arial"/>
          <w:sz w:val="16"/>
          <w:lang w:val="en-GB"/>
        </w:rPr>
      </w:pPr>
    </w:p>
    <w:tbl>
      <w:tblPr>
        <w:tblpPr w:leftFromText="141" w:rightFromText="141" w:vertAnchor="text" w:horzAnchor="margin" w:tblpX="69"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0"/>
        <w:gridCol w:w="6529"/>
      </w:tblGrid>
      <w:tr w:rsidR="00F816C9" w:rsidRPr="008A1855" w14:paraId="0E1AC3FD" w14:textId="77777777" w:rsidTr="00523F21">
        <w:trPr>
          <w:trHeight w:val="680"/>
        </w:trPr>
        <w:tc>
          <w:tcPr>
            <w:tcW w:w="3110" w:type="dxa"/>
            <w:shd w:val="clear" w:color="auto" w:fill="auto"/>
            <w:vAlign w:val="center"/>
          </w:tcPr>
          <w:p w14:paraId="10DDD188" w14:textId="77777777" w:rsidR="00E32F03" w:rsidRPr="00F816C9" w:rsidRDefault="00E32F03" w:rsidP="00D02DCF">
            <w:pPr>
              <w:rPr>
                <w:rFonts w:cs="Arial"/>
                <w:szCs w:val="22"/>
                <w:lang w:val="en-GB"/>
              </w:rPr>
            </w:pPr>
            <w:r w:rsidRPr="00F816C9">
              <w:rPr>
                <w:rFonts w:cs="Arial"/>
                <w:szCs w:val="22"/>
                <w:lang w:val="en-GB"/>
              </w:rPr>
              <w:t>Realisation</w:t>
            </w:r>
          </w:p>
        </w:tc>
        <w:tc>
          <w:tcPr>
            <w:tcW w:w="6529" w:type="dxa"/>
            <w:shd w:val="clear" w:color="auto" w:fill="auto"/>
            <w:vAlign w:val="center"/>
          </w:tcPr>
          <w:p w14:paraId="46E303EF" w14:textId="560C5322" w:rsidR="00E32F03" w:rsidRPr="009D1D56" w:rsidRDefault="00393C57" w:rsidP="00D02DCF">
            <w:pPr>
              <w:rPr>
                <w:rFonts w:cs="Arial"/>
              </w:rPr>
            </w:pPr>
            <w:r w:rsidRPr="00393C57">
              <w:rPr>
                <w:rFonts w:cs="Arial"/>
              </w:rPr>
              <w:t>For the implementation, the Expo (Web/Mobile) Library is used for the frontend and a local Python program is used for the creation and training of the model.</w:t>
            </w:r>
          </w:p>
        </w:tc>
      </w:tr>
    </w:tbl>
    <w:p w14:paraId="33DD846C" w14:textId="77777777" w:rsidR="00E32F03" w:rsidRPr="00201BE2" w:rsidRDefault="00E32F03" w:rsidP="00D02DCF">
      <w:pPr>
        <w:rPr>
          <w:rFonts w:cs="Arial"/>
          <w:sz w:val="16"/>
          <w:lang w:val="en-GB"/>
        </w:rPr>
      </w:pPr>
    </w:p>
    <w:tbl>
      <w:tblPr>
        <w:tblpPr w:leftFromText="141" w:rightFromText="141" w:vertAnchor="text" w:horzAnchor="margin" w:tblpX="69"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0"/>
        <w:gridCol w:w="6529"/>
      </w:tblGrid>
      <w:tr w:rsidR="00F816C9" w:rsidRPr="008A1855" w14:paraId="672EABC3" w14:textId="77777777" w:rsidTr="00523F21">
        <w:trPr>
          <w:trHeight w:val="680"/>
        </w:trPr>
        <w:tc>
          <w:tcPr>
            <w:tcW w:w="3110" w:type="dxa"/>
            <w:shd w:val="clear" w:color="auto" w:fill="auto"/>
            <w:vAlign w:val="center"/>
          </w:tcPr>
          <w:p w14:paraId="542DEFF6" w14:textId="77777777" w:rsidR="00E32F03" w:rsidRPr="00F816C9" w:rsidRDefault="00E32F03" w:rsidP="00D02DCF">
            <w:pPr>
              <w:rPr>
                <w:rFonts w:cs="Arial"/>
                <w:szCs w:val="22"/>
                <w:lang w:val="en-GB"/>
              </w:rPr>
            </w:pPr>
            <w:r w:rsidRPr="00F816C9">
              <w:rPr>
                <w:rFonts w:cs="Arial"/>
                <w:szCs w:val="22"/>
                <w:lang w:val="en-GB"/>
              </w:rPr>
              <w:t>Results</w:t>
            </w:r>
          </w:p>
        </w:tc>
        <w:tc>
          <w:tcPr>
            <w:tcW w:w="6529" w:type="dxa"/>
            <w:shd w:val="clear" w:color="auto" w:fill="auto"/>
            <w:vAlign w:val="center"/>
          </w:tcPr>
          <w:p w14:paraId="279DAE26" w14:textId="325948E0" w:rsidR="00E32F03" w:rsidRPr="009D1D56" w:rsidRDefault="00833146" w:rsidP="00D02DCF">
            <w:pPr>
              <w:rPr>
                <w:rFonts w:cs="Arial"/>
              </w:rPr>
            </w:pPr>
            <w:r w:rsidRPr="00833146">
              <w:rPr>
                <w:rFonts w:cs="Arial"/>
              </w:rPr>
              <w:t>A frontend project was successfully created in which access to the cameras works. This app is already ready for use both on Android tested on an Android emulator and on the web. A model could be created using Tensorflow and successfully trained. However, there is a lack of practical application and purpose for real training data due to region of interest.</w:t>
            </w:r>
          </w:p>
        </w:tc>
      </w:tr>
    </w:tbl>
    <w:p w14:paraId="04804E61" w14:textId="77777777" w:rsidR="00E32F03" w:rsidRPr="00201BE2" w:rsidRDefault="00E32F03" w:rsidP="00075B04">
      <w:pPr>
        <w:jc w:val="center"/>
        <w:rPr>
          <w:rFonts w:cs="Arial"/>
          <w:sz w:val="16"/>
          <w:lang w:val="en-GB"/>
        </w:rPr>
      </w:pPr>
    </w:p>
    <w:p w14:paraId="494BA05A" w14:textId="77777777" w:rsidR="00E32F03" w:rsidRPr="00201BE2" w:rsidRDefault="00E32F03" w:rsidP="00075B04">
      <w:pPr>
        <w:jc w:val="center"/>
        <w:rPr>
          <w:rFonts w:cs="Arial"/>
          <w:sz w:val="16"/>
          <w:lang w:val="en-GB"/>
        </w:rPr>
      </w:pPr>
    </w:p>
    <w:tbl>
      <w:tblPr>
        <w:tblpPr w:leftFromText="141" w:rightFromText="141" w:vertAnchor="text" w:horzAnchor="margin" w:tblpXSpec="center"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18"/>
        <w:gridCol w:w="6421"/>
      </w:tblGrid>
      <w:tr w:rsidR="00F816C9" w:rsidRPr="00C60931" w14:paraId="2D0ECCCE" w14:textId="77777777" w:rsidTr="00F816C9">
        <w:trPr>
          <w:trHeight w:val="680"/>
        </w:trPr>
        <w:tc>
          <w:tcPr>
            <w:tcW w:w="3266" w:type="dxa"/>
            <w:shd w:val="clear" w:color="auto" w:fill="auto"/>
            <w:vAlign w:val="center"/>
          </w:tcPr>
          <w:p w14:paraId="7553709D" w14:textId="77777777" w:rsidR="00112A61" w:rsidRPr="00F816C9" w:rsidRDefault="00112A61" w:rsidP="004D1F77">
            <w:pPr>
              <w:rPr>
                <w:rFonts w:cs="Arial"/>
                <w:szCs w:val="22"/>
                <w:lang w:val="en-GB"/>
              </w:rPr>
            </w:pPr>
            <w:r w:rsidRPr="00F816C9">
              <w:rPr>
                <w:rFonts w:cs="Arial"/>
                <w:szCs w:val="22"/>
                <w:lang w:val="en-GB"/>
              </w:rPr>
              <w:lastRenderedPageBreak/>
              <w:t>Illustrative graph, photo</w:t>
            </w:r>
          </w:p>
          <w:p w14:paraId="1D1421A9" w14:textId="77777777" w:rsidR="00112A61" w:rsidRPr="00F816C9" w:rsidRDefault="00112A61" w:rsidP="004D1F77">
            <w:pPr>
              <w:rPr>
                <w:rFonts w:cs="Arial"/>
                <w:szCs w:val="22"/>
                <w:lang w:val="en-GB"/>
              </w:rPr>
            </w:pPr>
            <w:r w:rsidRPr="00F816C9">
              <w:rPr>
                <w:rFonts w:cs="Arial"/>
                <w:szCs w:val="22"/>
                <w:lang w:val="en-GB"/>
              </w:rPr>
              <w:t>(incl. explanation)</w:t>
            </w:r>
          </w:p>
        </w:tc>
        <w:tc>
          <w:tcPr>
            <w:tcW w:w="6521" w:type="dxa"/>
            <w:shd w:val="clear" w:color="auto" w:fill="auto"/>
            <w:vAlign w:val="center"/>
          </w:tcPr>
          <w:p w14:paraId="004E0D23" w14:textId="4D5AAFD6" w:rsidR="004741AD" w:rsidRPr="004741AD" w:rsidRDefault="004741AD" w:rsidP="00201BE2">
            <w:pPr>
              <w:rPr>
                <w:rFonts w:cs="Arial"/>
                <w:noProof/>
              </w:rPr>
            </w:pPr>
            <w:r>
              <w:rPr>
                <w:rFonts w:cs="Arial"/>
                <w:noProof/>
              </w:rPr>
              <w:drawing>
                <wp:inline distT="0" distB="0" distL="0" distR="0" wp14:anchorId="3E58ABEA" wp14:editId="1928EE82">
                  <wp:extent cx="2362200" cy="2083549"/>
                  <wp:effectExtent l="0" t="0" r="0" b="0"/>
                  <wp:docPr id="2130869758"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8100" r="11190"/>
                          <a:stretch/>
                        </pic:blipFill>
                        <pic:spPr bwMode="auto">
                          <a:xfrm>
                            <a:off x="0" y="0"/>
                            <a:ext cx="2369198" cy="2089721"/>
                          </a:xfrm>
                          <a:prstGeom prst="rect">
                            <a:avLst/>
                          </a:prstGeom>
                          <a:noFill/>
                          <a:ln>
                            <a:noFill/>
                          </a:ln>
                          <a:extLst>
                            <a:ext uri="{53640926-AAD7-44D8-BBD7-CCE9431645EC}">
                              <a14:shadowObscured xmlns:a14="http://schemas.microsoft.com/office/drawing/2010/main"/>
                            </a:ext>
                          </a:extLst>
                        </pic:spPr>
                      </pic:pic>
                    </a:graphicData>
                  </a:graphic>
                </wp:inline>
              </w:drawing>
            </w:r>
          </w:p>
          <w:p w14:paraId="3D9A8B5D" w14:textId="77777777" w:rsidR="004741AD" w:rsidRDefault="004741AD" w:rsidP="00201BE2">
            <w:pPr>
              <w:rPr>
                <w:rFonts w:cs="Arial"/>
                <w:i/>
                <w:iCs/>
              </w:rPr>
            </w:pPr>
          </w:p>
          <w:p w14:paraId="3E978ED2" w14:textId="193266B2" w:rsidR="00112A61" w:rsidRPr="00BA50F6" w:rsidRDefault="001D3B2B" w:rsidP="00201BE2">
            <w:pPr>
              <w:rPr>
                <w:rFonts w:cs="Arial"/>
                <w:i/>
                <w:iCs/>
              </w:rPr>
            </w:pPr>
            <w:r w:rsidRPr="001D3B2B">
              <w:rPr>
                <w:rFonts w:cs="Arial"/>
                <w:i/>
                <w:iCs/>
              </w:rPr>
              <w:t>Training run and evaluation of the results of the Python model</w:t>
            </w:r>
          </w:p>
          <w:p w14:paraId="13047525" w14:textId="77777777" w:rsidR="009D1D56" w:rsidRPr="00F816C9" w:rsidRDefault="009D1D56" w:rsidP="00201BE2">
            <w:pPr>
              <w:rPr>
                <w:rFonts w:cs="Arial"/>
                <w:lang w:val="en-GB"/>
              </w:rPr>
            </w:pPr>
          </w:p>
        </w:tc>
      </w:tr>
    </w:tbl>
    <w:p w14:paraId="2BD3D5CD" w14:textId="77777777" w:rsidR="00112A61" w:rsidRPr="00201BE2" w:rsidRDefault="00112A61" w:rsidP="00075B04">
      <w:pPr>
        <w:jc w:val="center"/>
        <w:rPr>
          <w:rFonts w:cs="Arial"/>
          <w:sz w:val="16"/>
          <w:lang w:val="en-GB"/>
        </w:rPr>
      </w:pPr>
    </w:p>
    <w:tbl>
      <w:tblPr>
        <w:tblpPr w:leftFromText="141" w:rightFromText="141" w:vertAnchor="text" w:horzAnchor="margin" w:tblpXSpec="center" w:tblpY="84"/>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18"/>
        <w:gridCol w:w="6421"/>
      </w:tblGrid>
      <w:tr w:rsidR="00F816C9" w:rsidRPr="008A1855" w14:paraId="425D2472" w14:textId="77777777" w:rsidTr="00F816C9">
        <w:trPr>
          <w:trHeight w:val="680"/>
        </w:trPr>
        <w:tc>
          <w:tcPr>
            <w:tcW w:w="3218" w:type="dxa"/>
            <w:shd w:val="clear" w:color="auto" w:fill="auto"/>
            <w:vAlign w:val="center"/>
          </w:tcPr>
          <w:p w14:paraId="78BDE094" w14:textId="77777777" w:rsidR="00E32F03" w:rsidRPr="00F816C9" w:rsidRDefault="00E32F03" w:rsidP="004D1F77">
            <w:pPr>
              <w:rPr>
                <w:rFonts w:cs="Arial"/>
                <w:szCs w:val="22"/>
                <w:lang w:val="en-GB"/>
              </w:rPr>
            </w:pPr>
            <w:r w:rsidRPr="00F816C9">
              <w:rPr>
                <w:rFonts w:cs="Arial"/>
                <w:szCs w:val="22"/>
                <w:lang w:val="en-GB"/>
              </w:rPr>
              <w:t>Participation in competitions</w:t>
            </w:r>
          </w:p>
          <w:p w14:paraId="275D7611" w14:textId="77777777" w:rsidR="00E32F03" w:rsidRPr="00F816C9" w:rsidRDefault="00E32F03" w:rsidP="004D1F77">
            <w:pPr>
              <w:spacing w:before="120"/>
              <w:rPr>
                <w:rFonts w:cs="Arial"/>
                <w:szCs w:val="22"/>
                <w:lang w:val="en-GB"/>
              </w:rPr>
            </w:pPr>
            <w:r w:rsidRPr="00F816C9">
              <w:rPr>
                <w:rFonts w:cs="Arial"/>
                <w:szCs w:val="22"/>
                <w:lang w:val="en-GB"/>
              </w:rPr>
              <w:t>Awards</w:t>
            </w:r>
          </w:p>
        </w:tc>
        <w:tc>
          <w:tcPr>
            <w:tcW w:w="6421" w:type="dxa"/>
            <w:shd w:val="clear" w:color="auto" w:fill="auto"/>
            <w:vAlign w:val="center"/>
          </w:tcPr>
          <w:p w14:paraId="20679F76" w14:textId="77777777" w:rsidR="00E32F03" w:rsidRPr="00F816C9" w:rsidRDefault="00E32F03" w:rsidP="00201BE2">
            <w:pPr>
              <w:rPr>
                <w:rFonts w:cs="Arial"/>
                <w:lang w:val="en-GB"/>
              </w:rPr>
            </w:pPr>
          </w:p>
        </w:tc>
      </w:tr>
    </w:tbl>
    <w:p w14:paraId="0A4BF432" w14:textId="77777777" w:rsidR="00E32F03" w:rsidRPr="00201BE2" w:rsidRDefault="00E32F03" w:rsidP="00075B04">
      <w:pPr>
        <w:jc w:val="center"/>
        <w:rPr>
          <w:rFonts w:cs="Arial"/>
          <w:sz w:val="16"/>
          <w:lang w:val="en-GB"/>
        </w:rPr>
      </w:pPr>
    </w:p>
    <w:tbl>
      <w:tblPr>
        <w:tblpPr w:leftFromText="141" w:rightFromText="141" w:vertAnchor="text" w:horzAnchor="margin" w:tblpXSpec="center"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18"/>
        <w:gridCol w:w="6421"/>
      </w:tblGrid>
      <w:tr w:rsidR="00F816C9" w:rsidRPr="008A1855" w14:paraId="415EBB32" w14:textId="77777777" w:rsidTr="00F816C9">
        <w:trPr>
          <w:trHeight w:val="680"/>
        </w:trPr>
        <w:tc>
          <w:tcPr>
            <w:tcW w:w="3266" w:type="dxa"/>
            <w:shd w:val="clear" w:color="auto" w:fill="auto"/>
            <w:vAlign w:val="center"/>
          </w:tcPr>
          <w:p w14:paraId="1EE3E048" w14:textId="77777777" w:rsidR="00E32F03" w:rsidRPr="00F816C9" w:rsidRDefault="00E32F03" w:rsidP="004D1F77">
            <w:pPr>
              <w:rPr>
                <w:rFonts w:cs="Arial"/>
                <w:szCs w:val="22"/>
                <w:lang w:val="en-GB"/>
              </w:rPr>
            </w:pPr>
            <w:r w:rsidRPr="00F816C9">
              <w:rPr>
                <w:rFonts w:cs="Arial"/>
                <w:szCs w:val="22"/>
                <w:lang w:val="en-GB"/>
              </w:rPr>
              <w:t>Accessibility of</w:t>
            </w:r>
          </w:p>
          <w:p w14:paraId="271FF3E3" w14:textId="77777777" w:rsidR="00E32F03" w:rsidRPr="00F816C9" w:rsidRDefault="00E32F03" w:rsidP="004D1F77">
            <w:pPr>
              <w:rPr>
                <w:rFonts w:cs="Arial"/>
                <w:szCs w:val="22"/>
                <w:lang w:val="en-GB"/>
              </w:rPr>
            </w:pPr>
            <w:r w:rsidRPr="00F816C9">
              <w:rPr>
                <w:rFonts w:cs="Arial"/>
                <w:szCs w:val="22"/>
                <w:lang w:val="en-GB"/>
              </w:rPr>
              <w:t>final project thesis</w:t>
            </w:r>
          </w:p>
          <w:p w14:paraId="0FDC1B1E" w14:textId="77777777" w:rsidR="00E32F03" w:rsidRPr="00F816C9" w:rsidRDefault="00E32F03" w:rsidP="004D1F77">
            <w:pPr>
              <w:rPr>
                <w:rFonts w:cs="Arial"/>
                <w:szCs w:val="22"/>
                <w:lang w:val="en-GB"/>
              </w:rPr>
            </w:pPr>
          </w:p>
        </w:tc>
        <w:tc>
          <w:tcPr>
            <w:tcW w:w="6521" w:type="dxa"/>
            <w:shd w:val="clear" w:color="auto" w:fill="auto"/>
            <w:vAlign w:val="center"/>
          </w:tcPr>
          <w:p w14:paraId="0A09049A" w14:textId="77777777" w:rsidR="00D02DCF" w:rsidRDefault="00D02DCF" w:rsidP="00D02DCF">
            <w:pPr>
              <w:autoSpaceDE w:val="0"/>
              <w:autoSpaceDN w:val="0"/>
              <w:adjustRightInd w:val="0"/>
              <w:spacing w:line="240" w:lineRule="auto"/>
              <w:rPr>
                <w:rFonts w:cs="Arial"/>
                <w:sz w:val="20"/>
                <w:szCs w:val="20"/>
                <w:lang w:eastAsia="de-AT"/>
              </w:rPr>
            </w:pPr>
            <w:r>
              <w:rPr>
                <w:rFonts w:cs="Arial"/>
                <w:sz w:val="20"/>
                <w:szCs w:val="20"/>
                <w:lang w:eastAsia="de-AT"/>
              </w:rPr>
              <w:t>HTL Hollabrunn</w:t>
            </w:r>
          </w:p>
          <w:p w14:paraId="17022BFD" w14:textId="77777777" w:rsidR="00D02DCF" w:rsidRDefault="00D02DCF" w:rsidP="00D02DCF">
            <w:pPr>
              <w:autoSpaceDE w:val="0"/>
              <w:autoSpaceDN w:val="0"/>
              <w:adjustRightInd w:val="0"/>
              <w:spacing w:line="240" w:lineRule="auto"/>
              <w:rPr>
                <w:rFonts w:cs="Arial"/>
                <w:sz w:val="20"/>
                <w:szCs w:val="20"/>
                <w:lang w:eastAsia="de-AT"/>
              </w:rPr>
            </w:pPr>
            <w:r>
              <w:rPr>
                <w:rFonts w:cs="Arial"/>
                <w:sz w:val="20"/>
                <w:szCs w:val="20"/>
                <w:lang w:eastAsia="de-AT"/>
              </w:rPr>
              <w:t>Anton Ehrenfriedstraße 10</w:t>
            </w:r>
          </w:p>
          <w:p w14:paraId="495E4A8C" w14:textId="77777777" w:rsidR="00E32F03" w:rsidRPr="00E53A13" w:rsidRDefault="00D02DCF" w:rsidP="00D02DCF">
            <w:pPr>
              <w:rPr>
                <w:rFonts w:cs="Arial"/>
              </w:rPr>
            </w:pPr>
            <w:r>
              <w:rPr>
                <w:rFonts w:cs="Arial"/>
                <w:sz w:val="20"/>
                <w:szCs w:val="20"/>
                <w:lang w:eastAsia="de-AT"/>
              </w:rPr>
              <w:t>2020 Hollabrunn</w:t>
            </w:r>
          </w:p>
        </w:tc>
      </w:tr>
    </w:tbl>
    <w:p w14:paraId="6A403AF0" w14:textId="77777777" w:rsidR="00E32F03" w:rsidRPr="00E53A13" w:rsidRDefault="00E32F03" w:rsidP="00075B04">
      <w:pPr>
        <w:jc w:val="center"/>
        <w:rPr>
          <w:rFonts w:cs="Arial"/>
          <w:sz w:val="16"/>
        </w:rPr>
      </w:pPr>
    </w:p>
    <w:tbl>
      <w:tblPr>
        <w:tblpPr w:leftFromText="141" w:rightFromText="141" w:vertAnchor="text" w:horzAnchor="margin" w:tblpXSpec="center"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17"/>
        <w:gridCol w:w="3211"/>
        <w:gridCol w:w="3211"/>
      </w:tblGrid>
      <w:tr w:rsidR="00F816C9" w:rsidRPr="008A1855" w14:paraId="78F69548" w14:textId="77777777" w:rsidTr="00F816C9">
        <w:trPr>
          <w:trHeight w:val="680"/>
        </w:trPr>
        <w:tc>
          <w:tcPr>
            <w:tcW w:w="3266" w:type="dxa"/>
            <w:shd w:val="clear" w:color="auto" w:fill="auto"/>
            <w:vAlign w:val="center"/>
          </w:tcPr>
          <w:p w14:paraId="3D21F7DB" w14:textId="77777777" w:rsidR="00E32F03" w:rsidRPr="00F816C9" w:rsidRDefault="00E32F03" w:rsidP="004D1F77">
            <w:pPr>
              <w:rPr>
                <w:rFonts w:cs="Arial"/>
                <w:szCs w:val="22"/>
                <w:lang w:val="en-GB"/>
              </w:rPr>
            </w:pPr>
            <w:r w:rsidRPr="00F816C9">
              <w:rPr>
                <w:rFonts w:cs="Arial"/>
                <w:szCs w:val="22"/>
                <w:lang w:val="en-GB"/>
              </w:rPr>
              <w:t>Approval</w:t>
            </w:r>
          </w:p>
          <w:p w14:paraId="5B2E7143" w14:textId="77777777" w:rsidR="00E32F03" w:rsidRPr="00F816C9" w:rsidRDefault="00E32F03" w:rsidP="004D1F77">
            <w:pPr>
              <w:rPr>
                <w:rFonts w:cs="Arial"/>
                <w:szCs w:val="22"/>
                <w:lang w:val="en-GB"/>
              </w:rPr>
            </w:pPr>
            <w:r w:rsidRPr="00F816C9">
              <w:rPr>
                <w:rFonts w:cs="Arial"/>
                <w:lang w:val="en-GB"/>
              </w:rPr>
              <w:t>(Date / Signature)</w:t>
            </w:r>
          </w:p>
        </w:tc>
        <w:tc>
          <w:tcPr>
            <w:tcW w:w="3260" w:type="dxa"/>
            <w:shd w:val="clear" w:color="auto" w:fill="auto"/>
          </w:tcPr>
          <w:p w14:paraId="1FBBF5FA" w14:textId="77777777" w:rsidR="00E32F03" w:rsidRPr="00F816C9" w:rsidRDefault="00E32F03" w:rsidP="00F816C9">
            <w:pPr>
              <w:jc w:val="center"/>
              <w:rPr>
                <w:rFonts w:cs="Arial"/>
                <w:lang w:val="en-GB"/>
              </w:rPr>
            </w:pPr>
            <w:r w:rsidRPr="00F816C9">
              <w:rPr>
                <w:rFonts w:cs="Arial"/>
                <w:lang w:val="en-GB"/>
              </w:rPr>
              <w:t>Examiner/s</w:t>
            </w:r>
          </w:p>
          <w:p w14:paraId="08D83B1C" w14:textId="77777777" w:rsidR="00E32F03" w:rsidRPr="00F816C9" w:rsidRDefault="00E32F03" w:rsidP="00F816C9">
            <w:pPr>
              <w:jc w:val="center"/>
              <w:rPr>
                <w:rFonts w:cs="Arial"/>
                <w:lang w:val="en-GB"/>
              </w:rPr>
            </w:pPr>
          </w:p>
          <w:p w14:paraId="6A6058FE" w14:textId="77777777" w:rsidR="00E32F03" w:rsidRPr="00F816C9" w:rsidRDefault="00E32F03" w:rsidP="00F816C9">
            <w:pPr>
              <w:jc w:val="center"/>
              <w:rPr>
                <w:rFonts w:cs="Arial"/>
                <w:lang w:val="en-GB"/>
              </w:rPr>
            </w:pPr>
          </w:p>
          <w:p w14:paraId="0D42EE7B" w14:textId="77777777" w:rsidR="00E32F03" w:rsidRPr="00F816C9" w:rsidRDefault="00E32F03" w:rsidP="00F816C9">
            <w:pPr>
              <w:jc w:val="center"/>
              <w:rPr>
                <w:rFonts w:cs="Arial"/>
                <w:lang w:val="en-GB"/>
              </w:rPr>
            </w:pPr>
          </w:p>
        </w:tc>
        <w:tc>
          <w:tcPr>
            <w:tcW w:w="3260" w:type="dxa"/>
            <w:shd w:val="clear" w:color="auto" w:fill="auto"/>
          </w:tcPr>
          <w:p w14:paraId="5BC38EDE" w14:textId="77777777" w:rsidR="00E32F03" w:rsidRPr="00F816C9" w:rsidRDefault="00E32F03" w:rsidP="00F816C9">
            <w:pPr>
              <w:jc w:val="center"/>
              <w:rPr>
                <w:rFonts w:cs="Arial"/>
                <w:lang w:val="en-GB"/>
              </w:rPr>
            </w:pPr>
            <w:r w:rsidRPr="00F816C9">
              <w:rPr>
                <w:rFonts w:cs="Arial"/>
                <w:lang w:val="en-GB"/>
              </w:rPr>
              <w:t>Head of Department / College</w:t>
            </w:r>
          </w:p>
          <w:p w14:paraId="784CBE9A" w14:textId="77777777" w:rsidR="00E32F03" w:rsidRPr="00F816C9" w:rsidRDefault="00E32F03" w:rsidP="00F816C9">
            <w:pPr>
              <w:jc w:val="center"/>
              <w:rPr>
                <w:rFonts w:cs="Arial"/>
                <w:lang w:val="en-GB"/>
              </w:rPr>
            </w:pPr>
          </w:p>
          <w:p w14:paraId="3338FFA0" w14:textId="77777777" w:rsidR="00E32F03" w:rsidRPr="00F816C9" w:rsidRDefault="00E32F03" w:rsidP="00F816C9">
            <w:pPr>
              <w:jc w:val="center"/>
              <w:rPr>
                <w:rFonts w:cs="Arial"/>
                <w:lang w:val="en-GB"/>
              </w:rPr>
            </w:pPr>
          </w:p>
          <w:p w14:paraId="2CB36356" w14:textId="77777777" w:rsidR="00E32F03" w:rsidRPr="00F816C9" w:rsidRDefault="00E32F03" w:rsidP="00F816C9">
            <w:pPr>
              <w:jc w:val="center"/>
              <w:rPr>
                <w:rFonts w:cs="Arial"/>
                <w:lang w:val="en-GB"/>
              </w:rPr>
            </w:pPr>
          </w:p>
        </w:tc>
      </w:tr>
    </w:tbl>
    <w:p w14:paraId="26C9F075" w14:textId="77777777" w:rsidR="00144D02" w:rsidRPr="00DA014E" w:rsidRDefault="00144D02" w:rsidP="00224972">
      <w:pPr>
        <w:spacing w:line="240" w:lineRule="auto"/>
        <w:rPr>
          <w:lang w:val="en-GB"/>
        </w:rPr>
      </w:pPr>
    </w:p>
    <w:p w14:paraId="2C1A7160" w14:textId="77777777" w:rsidR="00FC3AA4" w:rsidRDefault="00FC3AA4" w:rsidP="00075B04">
      <w:pPr>
        <w:pStyle w:val="Headline"/>
        <w:framePr w:w="9380" w:wrap="auto" w:hAnchor="text" w:x="1276"/>
        <w:rPr>
          <w:lang w:val="en-GB"/>
        </w:rPr>
        <w:sectPr w:rsidR="00FC3AA4" w:rsidSect="00485B5B">
          <w:headerReference w:type="default" r:id="rId20"/>
          <w:pgSz w:w="11906" w:h="16838" w:code="9"/>
          <w:pgMar w:top="1134" w:right="1134" w:bottom="1134" w:left="1134" w:header="709" w:footer="709" w:gutter="0"/>
          <w:cols w:space="708"/>
          <w:docGrid w:linePitch="360"/>
        </w:sectPr>
      </w:pPr>
    </w:p>
    <w:p w14:paraId="0D7C448C" w14:textId="066C9BC5" w:rsidR="00D02DCF" w:rsidRDefault="00D02DCF">
      <w:pPr>
        <w:spacing w:line="240" w:lineRule="auto"/>
      </w:pPr>
      <w:r w:rsidRPr="00D02DCF">
        <w:rPr>
          <w:highlight w:val="yellow"/>
        </w:rPr>
        <w:lastRenderedPageBreak/>
        <w:t xml:space="preserve">DA Antrag </w:t>
      </w:r>
      <w:r>
        <w:rPr>
          <w:highlight w:val="yellow"/>
        </w:rPr>
        <w:t xml:space="preserve">und </w:t>
      </w:r>
      <w:r w:rsidR="0095417B">
        <w:rPr>
          <w:highlight w:val="yellow"/>
        </w:rPr>
        <w:t xml:space="preserve">unterschriebene </w:t>
      </w:r>
      <w:r>
        <w:rPr>
          <w:highlight w:val="yellow"/>
        </w:rPr>
        <w:t xml:space="preserve">Erklärung </w:t>
      </w:r>
      <w:r w:rsidRPr="00D02DCF">
        <w:rPr>
          <w:highlight w:val="yellow"/>
        </w:rPr>
        <w:t>aus de</w:t>
      </w:r>
      <w:r w:rsidR="00050630">
        <w:rPr>
          <w:highlight w:val="yellow"/>
        </w:rPr>
        <w:t>m</w:t>
      </w:r>
      <w:r w:rsidRPr="00D02DCF">
        <w:rPr>
          <w:highlight w:val="yellow"/>
        </w:rPr>
        <w:t xml:space="preserve"> </w:t>
      </w:r>
      <w:hyperlink r:id="rId21" w:history="1">
        <w:r w:rsidR="00050630" w:rsidRPr="009E1DA0">
          <w:rPr>
            <w:rStyle w:val="Hyperlink"/>
            <w:highlight w:val="yellow"/>
          </w:rPr>
          <w:t>ABA-Portal</w:t>
        </w:r>
      </w:hyperlink>
      <w:r w:rsidR="00050630">
        <w:rPr>
          <w:highlight w:val="yellow"/>
        </w:rPr>
        <w:t xml:space="preserve"> </w:t>
      </w:r>
      <w:r w:rsidRPr="00D02DCF">
        <w:rPr>
          <w:highlight w:val="yellow"/>
        </w:rPr>
        <w:t>einfügen</w:t>
      </w:r>
    </w:p>
    <w:p w14:paraId="735E6C13" w14:textId="77777777" w:rsidR="00D02DCF" w:rsidRDefault="00D02DCF">
      <w:pPr>
        <w:spacing w:line="240" w:lineRule="auto"/>
        <w:rPr>
          <w:b/>
          <w:sz w:val="32"/>
        </w:rPr>
      </w:pPr>
      <w:r>
        <w:br w:type="page"/>
      </w:r>
    </w:p>
    <w:sdt>
      <w:sdtPr>
        <w:rPr>
          <w:b w:val="0"/>
          <w:sz w:val="22"/>
          <w:lang w:val="de-DE"/>
        </w:rPr>
        <w:id w:val="1435326139"/>
        <w:docPartObj>
          <w:docPartGallery w:val="Table of Contents"/>
          <w:docPartUnique/>
        </w:docPartObj>
      </w:sdtPr>
      <w:sdtEndPr>
        <w:rPr>
          <w:bCs/>
        </w:rPr>
      </w:sdtEndPr>
      <w:sdtContent>
        <w:p w14:paraId="6435654A" w14:textId="48C0E2BA" w:rsidR="00562D57" w:rsidRPr="00F053AE" w:rsidRDefault="00562D57" w:rsidP="00255FD3">
          <w:pPr>
            <w:pStyle w:val="Headline"/>
            <w:outlineLvl w:val="9"/>
          </w:pPr>
          <w:r w:rsidRPr="00F053AE">
            <w:t>Inhaltsverzeichnis</w:t>
          </w:r>
        </w:p>
        <w:p w14:paraId="715FC7C8" w14:textId="10692687" w:rsidR="00255FD3" w:rsidRDefault="00562D57">
          <w:pPr>
            <w:pStyle w:val="Verzeichnis1"/>
            <w:rPr>
              <w:rFonts w:asciiTheme="minorHAnsi" w:eastAsiaTheme="minorEastAsia" w:hAnsiTheme="minorHAnsi" w:cstheme="minorBidi"/>
              <w:bCs w:val="0"/>
              <w:kern w:val="2"/>
              <w14:ligatures w14:val="standardContextual"/>
            </w:rPr>
          </w:pPr>
          <w:r>
            <w:fldChar w:fldCharType="begin"/>
          </w:r>
          <w:r>
            <w:instrText xml:space="preserve"> TOC \o "1-3" \h \z \u </w:instrText>
          </w:r>
          <w:r>
            <w:fldChar w:fldCharType="separate"/>
          </w:r>
          <w:hyperlink w:anchor="_Toc153538383" w:history="1">
            <w:r w:rsidR="00255FD3" w:rsidRPr="003F197D">
              <w:rPr>
                <w:rStyle w:val="Hyperlink"/>
              </w:rPr>
              <w:t>1</w:t>
            </w:r>
            <w:r w:rsidR="00255FD3">
              <w:rPr>
                <w:rFonts w:asciiTheme="minorHAnsi" w:eastAsiaTheme="minorEastAsia" w:hAnsiTheme="minorHAnsi" w:cstheme="minorBidi"/>
                <w:bCs w:val="0"/>
                <w:kern w:val="2"/>
                <w14:ligatures w14:val="standardContextual"/>
              </w:rPr>
              <w:tab/>
            </w:r>
            <w:r w:rsidR="00255FD3" w:rsidRPr="003F197D">
              <w:rPr>
                <w:rStyle w:val="Hyperlink"/>
              </w:rPr>
              <w:t>Einleitung</w:t>
            </w:r>
            <w:r w:rsidR="00255FD3">
              <w:rPr>
                <w:webHidden/>
              </w:rPr>
              <w:tab/>
            </w:r>
            <w:r w:rsidR="00255FD3">
              <w:rPr>
                <w:webHidden/>
              </w:rPr>
              <w:fldChar w:fldCharType="begin"/>
            </w:r>
            <w:r w:rsidR="00255FD3">
              <w:rPr>
                <w:webHidden/>
              </w:rPr>
              <w:instrText xml:space="preserve"> PAGEREF _Toc153538383 \h </w:instrText>
            </w:r>
            <w:r w:rsidR="00255FD3">
              <w:rPr>
                <w:webHidden/>
              </w:rPr>
            </w:r>
            <w:r w:rsidR="00255FD3">
              <w:rPr>
                <w:webHidden/>
              </w:rPr>
              <w:fldChar w:fldCharType="separate"/>
            </w:r>
            <w:r w:rsidR="00000688">
              <w:rPr>
                <w:webHidden/>
              </w:rPr>
              <w:t>10</w:t>
            </w:r>
            <w:r w:rsidR="00255FD3">
              <w:rPr>
                <w:webHidden/>
              </w:rPr>
              <w:fldChar w:fldCharType="end"/>
            </w:r>
          </w:hyperlink>
        </w:p>
        <w:p w14:paraId="028040A4" w14:textId="694E088C" w:rsidR="00255FD3" w:rsidRDefault="00255FD3">
          <w:pPr>
            <w:pStyle w:val="Verzeichnis1"/>
            <w:rPr>
              <w:rFonts w:asciiTheme="minorHAnsi" w:eastAsiaTheme="minorEastAsia" w:hAnsiTheme="minorHAnsi" w:cstheme="minorBidi"/>
              <w:bCs w:val="0"/>
              <w:kern w:val="2"/>
              <w14:ligatures w14:val="standardContextual"/>
            </w:rPr>
          </w:pPr>
          <w:hyperlink w:anchor="_Toc153538384" w:history="1">
            <w:r w:rsidRPr="003F197D">
              <w:rPr>
                <w:rStyle w:val="Hyperlink"/>
              </w:rPr>
              <w:t>2</w:t>
            </w:r>
            <w:r>
              <w:rPr>
                <w:rFonts w:asciiTheme="minorHAnsi" w:eastAsiaTheme="minorEastAsia" w:hAnsiTheme="minorHAnsi" w:cstheme="minorBidi"/>
                <w:bCs w:val="0"/>
                <w:kern w:val="2"/>
                <w14:ligatures w14:val="standardContextual"/>
              </w:rPr>
              <w:tab/>
            </w:r>
            <w:r w:rsidRPr="003F197D">
              <w:rPr>
                <w:rStyle w:val="Hyperlink"/>
              </w:rPr>
              <w:t>Überschrift 1</w:t>
            </w:r>
            <w:r>
              <w:rPr>
                <w:webHidden/>
              </w:rPr>
              <w:tab/>
            </w:r>
            <w:r>
              <w:rPr>
                <w:webHidden/>
              </w:rPr>
              <w:fldChar w:fldCharType="begin"/>
            </w:r>
            <w:r>
              <w:rPr>
                <w:webHidden/>
              </w:rPr>
              <w:instrText xml:space="preserve"> PAGEREF _Toc153538384 \h </w:instrText>
            </w:r>
            <w:r>
              <w:rPr>
                <w:webHidden/>
              </w:rPr>
            </w:r>
            <w:r>
              <w:rPr>
                <w:webHidden/>
              </w:rPr>
              <w:fldChar w:fldCharType="separate"/>
            </w:r>
            <w:r w:rsidR="00000688">
              <w:rPr>
                <w:webHidden/>
              </w:rPr>
              <w:t>11</w:t>
            </w:r>
            <w:r>
              <w:rPr>
                <w:webHidden/>
              </w:rPr>
              <w:fldChar w:fldCharType="end"/>
            </w:r>
          </w:hyperlink>
        </w:p>
        <w:p w14:paraId="0D3C8628" w14:textId="43D88E5B" w:rsidR="00255FD3" w:rsidRDefault="00255FD3">
          <w:pPr>
            <w:pStyle w:val="Verzeichnis2"/>
            <w:rPr>
              <w:rFonts w:asciiTheme="minorHAnsi" w:eastAsiaTheme="minorEastAsia" w:hAnsiTheme="minorHAnsi" w:cstheme="minorBidi"/>
              <w:bCs w:val="0"/>
              <w:kern w:val="2"/>
              <w:szCs w:val="22"/>
              <w14:ligatures w14:val="standardContextual"/>
            </w:rPr>
          </w:pPr>
          <w:hyperlink w:anchor="_Toc153538385" w:history="1">
            <w:r w:rsidRPr="003F197D">
              <w:rPr>
                <w:rStyle w:val="Hyperlink"/>
              </w:rPr>
              <w:t>2.1 Überschrift 2</w:t>
            </w:r>
            <w:r>
              <w:rPr>
                <w:webHidden/>
              </w:rPr>
              <w:tab/>
            </w:r>
            <w:r>
              <w:rPr>
                <w:webHidden/>
              </w:rPr>
              <w:fldChar w:fldCharType="begin"/>
            </w:r>
            <w:r>
              <w:rPr>
                <w:webHidden/>
              </w:rPr>
              <w:instrText xml:space="preserve"> PAGEREF _Toc153538385 \h </w:instrText>
            </w:r>
            <w:r>
              <w:rPr>
                <w:webHidden/>
              </w:rPr>
            </w:r>
            <w:r>
              <w:rPr>
                <w:webHidden/>
              </w:rPr>
              <w:fldChar w:fldCharType="separate"/>
            </w:r>
            <w:r w:rsidR="00000688">
              <w:rPr>
                <w:webHidden/>
              </w:rPr>
              <w:t>11</w:t>
            </w:r>
            <w:r>
              <w:rPr>
                <w:webHidden/>
              </w:rPr>
              <w:fldChar w:fldCharType="end"/>
            </w:r>
          </w:hyperlink>
        </w:p>
        <w:p w14:paraId="65F3774F" w14:textId="79675AFC" w:rsidR="00255FD3" w:rsidRDefault="00255FD3">
          <w:pPr>
            <w:pStyle w:val="Verzeichnis3"/>
            <w:rPr>
              <w:rFonts w:asciiTheme="minorHAnsi" w:eastAsiaTheme="minorEastAsia" w:hAnsiTheme="minorHAnsi" w:cstheme="minorBidi"/>
              <w:kern w:val="2"/>
              <w:szCs w:val="22"/>
              <w14:ligatures w14:val="standardContextual"/>
            </w:rPr>
          </w:pPr>
          <w:hyperlink w:anchor="_Toc153538386" w:history="1">
            <w:r w:rsidRPr="003F197D">
              <w:rPr>
                <w:rStyle w:val="Hyperlink"/>
              </w:rPr>
              <w:t>2.1.1 Überschrift 3</w:t>
            </w:r>
            <w:r>
              <w:rPr>
                <w:webHidden/>
              </w:rPr>
              <w:tab/>
            </w:r>
            <w:r>
              <w:rPr>
                <w:webHidden/>
              </w:rPr>
              <w:fldChar w:fldCharType="begin"/>
            </w:r>
            <w:r>
              <w:rPr>
                <w:webHidden/>
              </w:rPr>
              <w:instrText xml:space="preserve"> PAGEREF _Toc153538386 \h </w:instrText>
            </w:r>
            <w:r>
              <w:rPr>
                <w:webHidden/>
              </w:rPr>
            </w:r>
            <w:r>
              <w:rPr>
                <w:webHidden/>
              </w:rPr>
              <w:fldChar w:fldCharType="separate"/>
            </w:r>
            <w:r w:rsidR="00000688">
              <w:rPr>
                <w:webHidden/>
              </w:rPr>
              <w:t>11</w:t>
            </w:r>
            <w:r>
              <w:rPr>
                <w:webHidden/>
              </w:rPr>
              <w:fldChar w:fldCharType="end"/>
            </w:r>
          </w:hyperlink>
        </w:p>
        <w:p w14:paraId="48350D2C" w14:textId="47E27E00" w:rsidR="00255FD3" w:rsidRDefault="00255FD3">
          <w:pPr>
            <w:pStyle w:val="Verzeichnis1"/>
            <w:rPr>
              <w:rFonts w:asciiTheme="minorHAnsi" w:eastAsiaTheme="minorEastAsia" w:hAnsiTheme="minorHAnsi" w:cstheme="minorBidi"/>
              <w:bCs w:val="0"/>
              <w:kern w:val="2"/>
              <w14:ligatures w14:val="standardContextual"/>
            </w:rPr>
          </w:pPr>
          <w:hyperlink w:anchor="_Toc153538387" w:history="1">
            <w:r w:rsidRPr="003F197D">
              <w:rPr>
                <w:rStyle w:val="Hyperlink"/>
              </w:rPr>
              <w:t>3</w:t>
            </w:r>
            <w:r>
              <w:rPr>
                <w:rFonts w:asciiTheme="minorHAnsi" w:eastAsiaTheme="minorEastAsia" w:hAnsiTheme="minorHAnsi" w:cstheme="minorBidi"/>
                <w:bCs w:val="0"/>
                <w:kern w:val="2"/>
                <w14:ligatures w14:val="standardContextual"/>
              </w:rPr>
              <w:tab/>
            </w:r>
            <w:r w:rsidRPr="003F197D">
              <w:rPr>
                <w:rStyle w:val="Hyperlink"/>
              </w:rPr>
              <w:t>Überschrift 1</w:t>
            </w:r>
            <w:r>
              <w:rPr>
                <w:webHidden/>
              </w:rPr>
              <w:tab/>
            </w:r>
            <w:r>
              <w:rPr>
                <w:webHidden/>
              </w:rPr>
              <w:fldChar w:fldCharType="begin"/>
            </w:r>
            <w:r>
              <w:rPr>
                <w:webHidden/>
              </w:rPr>
              <w:instrText xml:space="preserve"> PAGEREF _Toc153538387 \h </w:instrText>
            </w:r>
            <w:r>
              <w:rPr>
                <w:webHidden/>
              </w:rPr>
            </w:r>
            <w:r>
              <w:rPr>
                <w:webHidden/>
              </w:rPr>
              <w:fldChar w:fldCharType="separate"/>
            </w:r>
            <w:r w:rsidR="00000688">
              <w:rPr>
                <w:webHidden/>
              </w:rPr>
              <w:t>12</w:t>
            </w:r>
            <w:r>
              <w:rPr>
                <w:webHidden/>
              </w:rPr>
              <w:fldChar w:fldCharType="end"/>
            </w:r>
          </w:hyperlink>
        </w:p>
        <w:p w14:paraId="364728BA" w14:textId="02C31771" w:rsidR="00255FD3" w:rsidRDefault="00255FD3">
          <w:pPr>
            <w:pStyle w:val="Verzeichnis2"/>
            <w:rPr>
              <w:rFonts w:asciiTheme="minorHAnsi" w:eastAsiaTheme="minorEastAsia" w:hAnsiTheme="minorHAnsi" w:cstheme="minorBidi"/>
              <w:bCs w:val="0"/>
              <w:kern w:val="2"/>
              <w:szCs w:val="22"/>
              <w14:ligatures w14:val="standardContextual"/>
            </w:rPr>
          </w:pPr>
          <w:hyperlink w:anchor="_Toc153538388" w:history="1">
            <w:r w:rsidRPr="003F197D">
              <w:rPr>
                <w:rStyle w:val="Hyperlink"/>
              </w:rPr>
              <w:t>3.1 Überschrift 2</w:t>
            </w:r>
            <w:r>
              <w:rPr>
                <w:webHidden/>
              </w:rPr>
              <w:tab/>
            </w:r>
            <w:r>
              <w:rPr>
                <w:webHidden/>
              </w:rPr>
              <w:fldChar w:fldCharType="begin"/>
            </w:r>
            <w:r>
              <w:rPr>
                <w:webHidden/>
              </w:rPr>
              <w:instrText xml:space="preserve"> PAGEREF _Toc153538388 \h </w:instrText>
            </w:r>
            <w:r>
              <w:rPr>
                <w:webHidden/>
              </w:rPr>
            </w:r>
            <w:r>
              <w:rPr>
                <w:webHidden/>
              </w:rPr>
              <w:fldChar w:fldCharType="separate"/>
            </w:r>
            <w:r w:rsidR="00000688">
              <w:rPr>
                <w:webHidden/>
              </w:rPr>
              <w:t>12</w:t>
            </w:r>
            <w:r>
              <w:rPr>
                <w:webHidden/>
              </w:rPr>
              <w:fldChar w:fldCharType="end"/>
            </w:r>
          </w:hyperlink>
        </w:p>
        <w:p w14:paraId="62F235F2" w14:textId="389D0442" w:rsidR="00255FD3" w:rsidRDefault="00255FD3">
          <w:pPr>
            <w:pStyle w:val="Verzeichnis3"/>
            <w:rPr>
              <w:rFonts w:asciiTheme="minorHAnsi" w:eastAsiaTheme="minorEastAsia" w:hAnsiTheme="minorHAnsi" w:cstheme="minorBidi"/>
              <w:kern w:val="2"/>
              <w:szCs w:val="22"/>
              <w14:ligatures w14:val="standardContextual"/>
            </w:rPr>
          </w:pPr>
          <w:hyperlink w:anchor="_Toc153538389" w:history="1">
            <w:r w:rsidRPr="003F197D">
              <w:rPr>
                <w:rStyle w:val="Hyperlink"/>
              </w:rPr>
              <w:t>3.1.1 Überschrift 3</w:t>
            </w:r>
            <w:r>
              <w:rPr>
                <w:webHidden/>
              </w:rPr>
              <w:tab/>
            </w:r>
            <w:r>
              <w:rPr>
                <w:webHidden/>
              </w:rPr>
              <w:fldChar w:fldCharType="begin"/>
            </w:r>
            <w:r>
              <w:rPr>
                <w:webHidden/>
              </w:rPr>
              <w:instrText xml:space="preserve"> PAGEREF _Toc153538389 \h </w:instrText>
            </w:r>
            <w:r>
              <w:rPr>
                <w:webHidden/>
              </w:rPr>
            </w:r>
            <w:r>
              <w:rPr>
                <w:webHidden/>
              </w:rPr>
              <w:fldChar w:fldCharType="separate"/>
            </w:r>
            <w:r w:rsidR="00000688">
              <w:rPr>
                <w:webHidden/>
              </w:rPr>
              <w:t>12</w:t>
            </w:r>
            <w:r>
              <w:rPr>
                <w:webHidden/>
              </w:rPr>
              <w:fldChar w:fldCharType="end"/>
            </w:r>
          </w:hyperlink>
        </w:p>
        <w:p w14:paraId="010C5E9B" w14:textId="1F0D2A50" w:rsidR="00255FD3" w:rsidRDefault="00255FD3">
          <w:pPr>
            <w:pStyle w:val="Verzeichnis1"/>
            <w:rPr>
              <w:rFonts w:asciiTheme="minorHAnsi" w:eastAsiaTheme="minorEastAsia" w:hAnsiTheme="minorHAnsi" w:cstheme="minorBidi"/>
              <w:bCs w:val="0"/>
              <w:kern w:val="2"/>
              <w14:ligatures w14:val="standardContextual"/>
            </w:rPr>
          </w:pPr>
          <w:hyperlink w:anchor="_Toc153538390" w:history="1">
            <w:r w:rsidRPr="003F197D">
              <w:rPr>
                <w:rStyle w:val="Hyperlink"/>
              </w:rPr>
              <w:t>4</w:t>
            </w:r>
            <w:r>
              <w:rPr>
                <w:rFonts w:asciiTheme="minorHAnsi" w:eastAsiaTheme="minorEastAsia" w:hAnsiTheme="minorHAnsi" w:cstheme="minorBidi"/>
                <w:bCs w:val="0"/>
                <w:kern w:val="2"/>
                <w14:ligatures w14:val="standardContextual"/>
              </w:rPr>
              <w:tab/>
            </w:r>
            <w:r w:rsidRPr="003F197D">
              <w:rPr>
                <w:rStyle w:val="Hyperlink"/>
              </w:rPr>
              <w:t>Quellen</w:t>
            </w:r>
            <w:r>
              <w:rPr>
                <w:webHidden/>
              </w:rPr>
              <w:tab/>
            </w:r>
            <w:r>
              <w:rPr>
                <w:webHidden/>
              </w:rPr>
              <w:fldChar w:fldCharType="begin"/>
            </w:r>
            <w:r>
              <w:rPr>
                <w:webHidden/>
              </w:rPr>
              <w:instrText xml:space="preserve"> PAGEREF _Toc153538390 \h </w:instrText>
            </w:r>
            <w:r>
              <w:rPr>
                <w:webHidden/>
              </w:rPr>
              <w:fldChar w:fldCharType="separate"/>
            </w:r>
            <w:r w:rsidR="00000688">
              <w:rPr>
                <w:b/>
                <w:bCs w:val="0"/>
                <w:webHidden/>
                <w:lang w:val="de-DE"/>
              </w:rPr>
              <w:t>Fehler! Textmarke nicht definiert.</w:t>
            </w:r>
            <w:r>
              <w:rPr>
                <w:webHidden/>
              </w:rPr>
              <w:fldChar w:fldCharType="end"/>
            </w:r>
          </w:hyperlink>
        </w:p>
        <w:p w14:paraId="5296240B" w14:textId="609EAFC8" w:rsidR="00255FD3" w:rsidRDefault="00255FD3">
          <w:pPr>
            <w:pStyle w:val="Verzeichnis2"/>
            <w:rPr>
              <w:rFonts w:asciiTheme="minorHAnsi" w:eastAsiaTheme="minorEastAsia" w:hAnsiTheme="minorHAnsi" w:cstheme="minorBidi"/>
              <w:bCs w:val="0"/>
              <w:kern w:val="2"/>
              <w:szCs w:val="22"/>
              <w14:ligatures w14:val="standardContextual"/>
            </w:rPr>
          </w:pPr>
          <w:hyperlink w:anchor="_Toc153538391" w:history="1">
            <w:r w:rsidRPr="003F197D">
              <w:rPr>
                <w:rStyle w:val="Hyperlink"/>
              </w:rPr>
              <w:t>4.1 Gedruckte Medien</w:t>
            </w:r>
            <w:r>
              <w:rPr>
                <w:webHidden/>
              </w:rPr>
              <w:tab/>
            </w:r>
            <w:r>
              <w:rPr>
                <w:webHidden/>
              </w:rPr>
              <w:fldChar w:fldCharType="begin"/>
            </w:r>
            <w:r>
              <w:rPr>
                <w:webHidden/>
              </w:rPr>
              <w:instrText xml:space="preserve"> PAGEREF _Toc153538391 \h </w:instrText>
            </w:r>
            <w:r>
              <w:rPr>
                <w:webHidden/>
              </w:rPr>
              <w:fldChar w:fldCharType="separate"/>
            </w:r>
            <w:r w:rsidR="00000688">
              <w:rPr>
                <w:b/>
                <w:bCs w:val="0"/>
                <w:webHidden/>
                <w:lang w:val="de-DE"/>
              </w:rPr>
              <w:t>Fehler! Textmarke nicht definiert.</w:t>
            </w:r>
            <w:r>
              <w:rPr>
                <w:webHidden/>
              </w:rPr>
              <w:fldChar w:fldCharType="end"/>
            </w:r>
          </w:hyperlink>
        </w:p>
        <w:p w14:paraId="64F19BA0" w14:textId="25557048" w:rsidR="00255FD3" w:rsidRDefault="00255FD3">
          <w:pPr>
            <w:pStyle w:val="Verzeichnis2"/>
            <w:rPr>
              <w:rFonts w:asciiTheme="minorHAnsi" w:eastAsiaTheme="minorEastAsia" w:hAnsiTheme="minorHAnsi" w:cstheme="minorBidi"/>
              <w:bCs w:val="0"/>
              <w:kern w:val="2"/>
              <w:szCs w:val="22"/>
              <w14:ligatures w14:val="standardContextual"/>
            </w:rPr>
          </w:pPr>
          <w:hyperlink w:anchor="_Toc153538392" w:history="1">
            <w:r w:rsidRPr="003F197D">
              <w:rPr>
                <w:rStyle w:val="Hyperlink"/>
              </w:rPr>
              <w:t>4.2 Online</w:t>
            </w:r>
            <w:r>
              <w:rPr>
                <w:webHidden/>
              </w:rPr>
              <w:tab/>
            </w:r>
            <w:r>
              <w:rPr>
                <w:webHidden/>
              </w:rPr>
              <w:fldChar w:fldCharType="begin"/>
            </w:r>
            <w:r>
              <w:rPr>
                <w:webHidden/>
              </w:rPr>
              <w:instrText xml:space="preserve"> PAGEREF _Toc153538392 \h </w:instrText>
            </w:r>
            <w:r>
              <w:rPr>
                <w:webHidden/>
              </w:rPr>
              <w:fldChar w:fldCharType="separate"/>
            </w:r>
            <w:r w:rsidR="00000688">
              <w:rPr>
                <w:b/>
                <w:bCs w:val="0"/>
                <w:webHidden/>
                <w:lang w:val="de-DE"/>
              </w:rPr>
              <w:t>Fehler! Textmarke nicht definiert.</w:t>
            </w:r>
            <w:r>
              <w:rPr>
                <w:webHidden/>
              </w:rPr>
              <w:fldChar w:fldCharType="end"/>
            </w:r>
          </w:hyperlink>
        </w:p>
        <w:p w14:paraId="23EC486E" w14:textId="6587346C" w:rsidR="00255FD3" w:rsidRDefault="00255FD3">
          <w:pPr>
            <w:pStyle w:val="Verzeichnis1"/>
            <w:rPr>
              <w:rFonts w:asciiTheme="minorHAnsi" w:eastAsiaTheme="minorEastAsia" w:hAnsiTheme="minorHAnsi" w:cstheme="minorBidi"/>
              <w:bCs w:val="0"/>
              <w:kern w:val="2"/>
              <w14:ligatures w14:val="standardContextual"/>
            </w:rPr>
          </w:pPr>
          <w:hyperlink w:anchor="_Toc153538393" w:history="1">
            <w:r w:rsidRPr="003F197D">
              <w:rPr>
                <w:rStyle w:val="Hyperlink"/>
              </w:rPr>
              <w:t>5</w:t>
            </w:r>
            <w:r>
              <w:rPr>
                <w:rFonts w:asciiTheme="minorHAnsi" w:eastAsiaTheme="minorEastAsia" w:hAnsiTheme="minorHAnsi" w:cstheme="minorBidi"/>
                <w:bCs w:val="0"/>
                <w:kern w:val="2"/>
                <w14:ligatures w14:val="standardContextual"/>
              </w:rPr>
              <w:tab/>
            </w:r>
            <w:r w:rsidRPr="003F197D">
              <w:rPr>
                <w:rStyle w:val="Hyperlink"/>
              </w:rPr>
              <w:t>Verzeichnis der Abbildungen</w:t>
            </w:r>
            <w:r>
              <w:rPr>
                <w:webHidden/>
              </w:rPr>
              <w:tab/>
            </w:r>
            <w:r>
              <w:rPr>
                <w:webHidden/>
              </w:rPr>
              <w:fldChar w:fldCharType="begin"/>
            </w:r>
            <w:r>
              <w:rPr>
                <w:webHidden/>
              </w:rPr>
              <w:instrText xml:space="preserve"> PAGEREF _Toc153538393 \h </w:instrText>
            </w:r>
            <w:r>
              <w:rPr>
                <w:webHidden/>
              </w:rPr>
            </w:r>
            <w:r>
              <w:rPr>
                <w:webHidden/>
              </w:rPr>
              <w:fldChar w:fldCharType="separate"/>
            </w:r>
            <w:r w:rsidR="00000688">
              <w:rPr>
                <w:webHidden/>
              </w:rPr>
              <w:t>14</w:t>
            </w:r>
            <w:r>
              <w:rPr>
                <w:webHidden/>
              </w:rPr>
              <w:fldChar w:fldCharType="end"/>
            </w:r>
          </w:hyperlink>
        </w:p>
        <w:p w14:paraId="3AA36EBD" w14:textId="1D322D64" w:rsidR="00255FD3" w:rsidRDefault="00255FD3">
          <w:pPr>
            <w:pStyle w:val="Verzeichnis1"/>
            <w:rPr>
              <w:rFonts w:asciiTheme="minorHAnsi" w:eastAsiaTheme="minorEastAsia" w:hAnsiTheme="minorHAnsi" w:cstheme="minorBidi"/>
              <w:bCs w:val="0"/>
              <w:kern w:val="2"/>
              <w14:ligatures w14:val="standardContextual"/>
            </w:rPr>
          </w:pPr>
          <w:hyperlink w:anchor="_Toc153538394" w:history="1">
            <w:r w:rsidRPr="003F197D">
              <w:rPr>
                <w:rStyle w:val="Hyperlink"/>
              </w:rPr>
              <w:t>6</w:t>
            </w:r>
            <w:r>
              <w:rPr>
                <w:rFonts w:asciiTheme="minorHAnsi" w:eastAsiaTheme="minorEastAsia" w:hAnsiTheme="minorHAnsi" w:cstheme="minorBidi"/>
                <w:bCs w:val="0"/>
                <w:kern w:val="2"/>
                <w14:ligatures w14:val="standardContextual"/>
              </w:rPr>
              <w:tab/>
            </w:r>
            <w:r w:rsidRPr="003F197D">
              <w:rPr>
                <w:rStyle w:val="Hyperlink"/>
              </w:rPr>
              <w:t>Verzeichnis der Code-Listings</w:t>
            </w:r>
            <w:r>
              <w:rPr>
                <w:webHidden/>
              </w:rPr>
              <w:tab/>
            </w:r>
            <w:r>
              <w:rPr>
                <w:webHidden/>
              </w:rPr>
              <w:fldChar w:fldCharType="begin"/>
            </w:r>
            <w:r>
              <w:rPr>
                <w:webHidden/>
              </w:rPr>
              <w:instrText xml:space="preserve"> PAGEREF _Toc153538394 \h </w:instrText>
            </w:r>
            <w:r>
              <w:rPr>
                <w:webHidden/>
              </w:rPr>
            </w:r>
            <w:r>
              <w:rPr>
                <w:webHidden/>
              </w:rPr>
              <w:fldChar w:fldCharType="separate"/>
            </w:r>
            <w:r w:rsidR="00000688">
              <w:rPr>
                <w:webHidden/>
              </w:rPr>
              <w:t>15</w:t>
            </w:r>
            <w:r>
              <w:rPr>
                <w:webHidden/>
              </w:rPr>
              <w:fldChar w:fldCharType="end"/>
            </w:r>
          </w:hyperlink>
        </w:p>
        <w:p w14:paraId="2ADC2D24" w14:textId="1AB2F9EF" w:rsidR="00255FD3" w:rsidRDefault="00255FD3">
          <w:pPr>
            <w:pStyle w:val="Verzeichnis1"/>
            <w:rPr>
              <w:rFonts w:asciiTheme="minorHAnsi" w:eastAsiaTheme="minorEastAsia" w:hAnsiTheme="minorHAnsi" w:cstheme="minorBidi"/>
              <w:bCs w:val="0"/>
              <w:kern w:val="2"/>
              <w14:ligatures w14:val="standardContextual"/>
            </w:rPr>
          </w:pPr>
          <w:hyperlink w:anchor="_Toc153538395" w:history="1">
            <w:r w:rsidRPr="003F197D">
              <w:rPr>
                <w:rStyle w:val="Hyperlink"/>
              </w:rPr>
              <w:t>7</w:t>
            </w:r>
            <w:r>
              <w:rPr>
                <w:rFonts w:asciiTheme="minorHAnsi" w:eastAsiaTheme="minorEastAsia" w:hAnsiTheme="minorHAnsi" w:cstheme="minorBidi"/>
                <w:bCs w:val="0"/>
                <w:kern w:val="2"/>
                <w14:ligatures w14:val="standardContextual"/>
              </w:rPr>
              <w:tab/>
            </w:r>
            <w:r w:rsidRPr="003F197D">
              <w:rPr>
                <w:rStyle w:val="Hyperlink"/>
              </w:rPr>
              <w:t>Begleitprotokoll</w:t>
            </w:r>
            <w:r>
              <w:rPr>
                <w:webHidden/>
              </w:rPr>
              <w:tab/>
            </w:r>
            <w:r>
              <w:rPr>
                <w:webHidden/>
              </w:rPr>
              <w:fldChar w:fldCharType="begin"/>
            </w:r>
            <w:r>
              <w:rPr>
                <w:webHidden/>
              </w:rPr>
              <w:instrText xml:space="preserve"> PAGEREF _Toc153538395 \h </w:instrText>
            </w:r>
            <w:r>
              <w:rPr>
                <w:webHidden/>
              </w:rPr>
            </w:r>
            <w:r>
              <w:rPr>
                <w:webHidden/>
              </w:rPr>
              <w:fldChar w:fldCharType="separate"/>
            </w:r>
            <w:r w:rsidR="00000688">
              <w:rPr>
                <w:webHidden/>
              </w:rPr>
              <w:t>16</w:t>
            </w:r>
            <w:r>
              <w:rPr>
                <w:webHidden/>
              </w:rPr>
              <w:fldChar w:fldCharType="end"/>
            </w:r>
          </w:hyperlink>
        </w:p>
        <w:p w14:paraId="5BBC87CE" w14:textId="0FA4E565" w:rsidR="00255FD3" w:rsidRDefault="00255FD3">
          <w:pPr>
            <w:pStyle w:val="Verzeichnis1"/>
            <w:rPr>
              <w:rFonts w:asciiTheme="minorHAnsi" w:eastAsiaTheme="minorEastAsia" w:hAnsiTheme="minorHAnsi" w:cstheme="minorBidi"/>
              <w:bCs w:val="0"/>
              <w:kern w:val="2"/>
              <w14:ligatures w14:val="standardContextual"/>
            </w:rPr>
          </w:pPr>
          <w:hyperlink w:anchor="_Toc153538396" w:history="1">
            <w:r w:rsidRPr="003F197D">
              <w:rPr>
                <w:rStyle w:val="Hyperlink"/>
              </w:rPr>
              <w:t>8</w:t>
            </w:r>
            <w:r>
              <w:rPr>
                <w:rFonts w:asciiTheme="minorHAnsi" w:eastAsiaTheme="minorEastAsia" w:hAnsiTheme="minorHAnsi" w:cstheme="minorBidi"/>
                <w:bCs w:val="0"/>
                <w:kern w:val="2"/>
                <w14:ligatures w14:val="standardContextual"/>
              </w:rPr>
              <w:tab/>
            </w:r>
            <w:r w:rsidRPr="003F197D">
              <w:rPr>
                <w:rStyle w:val="Hyperlink"/>
              </w:rPr>
              <w:t>Anhang</w:t>
            </w:r>
            <w:r>
              <w:rPr>
                <w:webHidden/>
              </w:rPr>
              <w:tab/>
            </w:r>
            <w:r>
              <w:rPr>
                <w:webHidden/>
              </w:rPr>
              <w:fldChar w:fldCharType="begin"/>
            </w:r>
            <w:r>
              <w:rPr>
                <w:webHidden/>
              </w:rPr>
              <w:instrText xml:space="preserve"> PAGEREF _Toc153538396 \h </w:instrText>
            </w:r>
            <w:r>
              <w:rPr>
                <w:webHidden/>
              </w:rPr>
            </w:r>
            <w:r>
              <w:rPr>
                <w:webHidden/>
              </w:rPr>
              <w:fldChar w:fldCharType="separate"/>
            </w:r>
            <w:r w:rsidR="00000688">
              <w:rPr>
                <w:webHidden/>
              </w:rPr>
              <w:t>17</w:t>
            </w:r>
            <w:r>
              <w:rPr>
                <w:webHidden/>
              </w:rPr>
              <w:fldChar w:fldCharType="end"/>
            </w:r>
          </w:hyperlink>
        </w:p>
        <w:p w14:paraId="6AB2DFD9" w14:textId="7A2E83BE" w:rsidR="00255FD3" w:rsidRDefault="00255FD3">
          <w:pPr>
            <w:pStyle w:val="Verzeichnis2"/>
            <w:rPr>
              <w:rFonts w:asciiTheme="minorHAnsi" w:eastAsiaTheme="minorEastAsia" w:hAnsiTheme="minorHAnsi" w:cstheme="minorBidi"/>
              <w:bCs w:val="0"/>
              <w:kern w:val="2"/>
              <w:szCs w:val="22"/>
              <w14:ligatures w14:val="standardContextual"/>
            </w:rPr>
          </w:pPr>
          <w:hyperlink w:anchor="_Toc153538397" w:history="1">
            <w:r w:rsidRPr="003F197D">
              <w:rPr>
                <w:rStyle w:val="Hyperlink"/>
                <w:highlight w:val="yellow"/>
              </w:rPr>
              <w:t>8.1 Projektdokumentation (UML-Modelle, Sketches, Wireframes,</w:t>
            </w:r>
            <w:r>
              <w:rPr>
                <w:webHidden/>
              </w:rPr>
              <w:tab/>
            </w:r>
            <w:r>
              <w:rPr>
                <w:webHidden/>
              </w:rPr>
              <w:fldChar w:fldCharType="begin"/>
            </w:r>
            <w:r>
              <w:rPr>
                <w:webHidden/>
              </w:rPr>
              <w:instrText xml:space="preserve"> PAGEREF _Toc153538397 \h </w:instrText>
            </w:r>
            <w:r>
              <w:rPr>
                <w:webHidden/>
              </w:rPr>
            </w:r>
            <w:r>
              <w:rPr>
                <w:webHidden/>
              </w:rPr>
              <w:fldChar w:fldCharType="separate"/>
            </w:r>
            <w:r w:rsidR="00000688">
              <w:rPr>
                <w:webHidden/>
              </w:rPr>
              <w:t>17</w:t>
            </w:r>
            <w:r>
              <w:rPr>
                <w:webHidden/>
              </w:rPr>
              <w:fldChar w:fldCharType="end"/>
            </w:r>
          </w:hyperlink>
        </w:p>
        <w:p w14:paraId="6B4264E4" w14:textId="21500A4D" w:rsidR="00255FD3" w:rsidRDefault="00255FD3">
          <w:pPr>
            <w:pStyle w:val="Verzeichnis2"/>
            <w:rPr>
              <w:rFonts w:asciiTheme="minorHAnsi" w:eastAsiaTheme="minorEastAsia" w:hAnsiTheme="minorHAnsi" w:cstheme="minorBidi"/>
              <w:bCs w:val="0"/>
              <w:kern w:val="2"/>
              <w:szCs w:val="22"/>
              <w14:ligatures w14:val="standardContextual"/>
            </w:rPr>
          </w:pPr>
          <w:hyperlink w:anchor="_Toc153538398" w:history="1">
            <w:r w:rsidRPr="003F197D">
              <w:rPr>
                <w:rStyle w:val="Hyperlink"/>
                <w:highlight w:val="yellow"/>
              </w:rPr>
              <w:t>8.2 Mockups, Besprechungsprotokolle, Kostendarstellung, etc.)</w:t>
            </w:r>
            <w:r>
              <w:rPr>
                <w:webHidden/>
              </w:rPr>
              <w:tab/>
            </w:r>
            <w:r>
              <w:rPr>
                <w:webHidden/>
              </w:rPr>
              <w:fldChar w:fldCharType="begin"/>
            </w:r>
            <w:r>
              <w:rPr>
                <w:webHidden/>
              </w:rPr>
              <w:instrText xml:space="preserve"> PAGEREF _Toc153538398 \h </w:instrText>
            </w:r>
            <w:r>
              <w:rPr>
                <w:webHidden/>
              </w:rPr>
            </w:r>
            <w:r>
              <w:rPr>
                <w:webHidden/>
              </w:rPr>
              <w:fldChar w:fldCharType="separate"/>
            </w:r>
            <w:r w:rsidR="00000688">
              <w:rPr>
                <w:webHidden/>
              </w:rPr>
              <w:t>17</w:t>
            </w:r>
            <w:r>
              <w:rPr>
                <w:webHidden/>
              </w:rPr>
              <w:fldChar w:fldCharType="end"/>
            </w:r>
          </w:hyperlink>
        </w:p>
        <w:p w14:paraId="6D256F98" w14:textId="45C5FBD0" w:rsidR="00255FD3" w:rsidRDefault="00255FD3">
          <w:pPr>
            <w:pStyle w:val="Verzeichnis2"/>
            <w:rPr>
              <w:rFonts w:asciiTheme="minorHAnsi" w:eastAsiaTheme="minorEastAsia" w:hAnsiTheme="minorHAnsi" w:cstheme="minorBidi"/>
              <w:bCs w:val="0"/>
              <w:kern w:val="2"/>
              <w:szCs w:val="22"/>
              <w14:ligatures w14:val="standardContextual"/>
            </w:rPr>
          </w:pPr>
          <w:hyperlink w:anchor="_Toc153538399" w:history="1">
            <w:r w:rsidRPr="003F197D">
              <w:rPr>
                <w:rStyle w:val="Hyperlink"/>
                <w:highlight w:val="yellow"/>
              </w:rPr>
              <w:t>8.3 Quellcode Ausschnitte</w:t>
            </w:r>
            <w:r>
              <w:rPr>
                <w:webHidden/>
              </w:rPr>
              <w:tab/>
            </w:r>
            <w:r>
              <w:rPr>
                <w:webHidden/>
              </w:rPr>
              <w:fldChar w:fldCharType="begin"/>
            </w:r>
            <w:r>
              <w:rPr>
                <w:webHidden/>
              </w:rPr>
              <w:instrText xml:space="preserve"> PAGEREF _Toc153538399 \h </w:instrText>
            </w:r>
            <w:r>
              <w:rPr>
                <w:webHidden/>
              </w:rPr>
            </w:r>
            <w:r>
              <w:rPr>
                <w:webHidden/>
              </w:rPr>
              <w:fldChar w:fldCharType="separate"/>
            </w:r>
            <w:r w:rsidR="00000688">
              <w:rPr>
                <w:webHidden/>
              </w:rPr>
              <w:t>17</w:t>
            </w:r>
            <w:r>
              <w:rPr>
                <w:webHidden/>
              </w:rPr>
              <w:fldChar w:fldCharType="end"/>
            </w:r>
          </w:hyperlink>
        </w:p>
        <w:p w14:paraId="5037024B" w14:textId="3C22F35F" w:rsidR="00255FD3" w:rsidRDefault="00255FD3">
          <w:pPr>
            <w:pStyle w:val="Verzeichnis2"/>
            <w:rPr>
              <w:rFonts w:asciiTheme="minorHAnsi" w:eastAsiaTheme="minorEastAsia" w:hAnsiTheme="minorHAnsi" w:cstheme="minorBidi"/>
              <w:bCs w:val="0"/>
              <w:kern w:val="2"/>
              <w:szCs w:val="22"/>
              <w14:ligatures w14:val="standardContextual"/>
            </w:rPr>
          </w:pPr>
          <w:hyperlink w:anchor="_Toc153538400" w:history="1">
            <w:r w:rsidRPr="003F197D">
              <w:rPr>
                <w:rStyle w:val="Hyperlink"/>
                <w:highlight w:val="yellow"/>
              </w:rPr>
              <w:t>8.4 Konfigurationsdateien</w:t>
            </w:r>
            <w:r>
              <w:rPr>
                <w:webHidden/>
              </w:rPr>
              <w:tab/>
            </w:r>
            <w:r>
              <w:rPr>
                <w:webHidden/>
              </w:rPr>
              <w:fldChar w:fldCharType="begin"/>
            </w:r>
            <w:r>
              <w:rPr>
                <w:webHidden/>
              </w:rPr>
              <w:instrText xml:space="preserve"> PAGEREF _Toc153538400 \h </w:instrText>
            </w:r>
            <w:r>
              <w:rPr>
                <w:webHidden/>
              </w:rPr>
            </w:r>
            <w:r>
              <w:rPr>
                <w:webHidden/>
              </w:rPr>
              <w:fldChar w:fldCharType="separate"/>
            </w:r>
            <w:r w:rsidR="00000688">
              <w:rPr>
                <w:webHidden/>
              </w:rPr>
              <w:t>17</w:t>
            </w:r>
            <w:r>
              <w:rPr>
                <w:webHidden/>
              </w:rPr>
              <w:fldChar w:fldCharType="end"/>
            </w:r>
          </w:hyperlink>
        </w:p>
        <w:p w14:paraId="695FDC9F" w14:textId="4C9CA564" w:rsidR="00255FD3" w:rsidRDefault="00255FD3">
          <w:pPr>
            <w:pStyle w:val="Verzeichnis2"/>
            <w:rPr>
              <w:rFonts w:asciiTheme="minorHAnsi" w:eastAsiaTheme="minorEastAsia" w:hAnsiTheme="minorHAnsi" w:cstheme="minorBidi"/>
              <w:bCs w:val="0"/>
              <w:kern w:val="2"/>
              <w:szCs w:val="22"/>
              <w14:ligatures w14:val="standardContextual"/>
            </w:rPr>
          </w:pPr>
          <w:hyperlink w:anchor="_Toc153538401" w:history="1">
            <w:r w:rsidRPr="003F197D">
              <w:rPr>
                <w:rStyle w:val="Hyperlink"/>
                <w:highlight w:val="yellow"/>
              </w:rPr>
              <w:t>8.5 Sonstiges</w:t>
            </w:r>
            <w:r>
              <w:rPr>
                <w:webHidden/>
              </w:rPr>
              <w:tab/>
            </w:r>
            <w:r>
              <w:rPr>
                <w:webHidden/>
              </w:rPr>
              <w:fldChar w:fldCharType="begin"/>
            </w:r>
            <w:r>
              <w:rPr>
                <w:webHidden/>
              </w:rPr>
              <w:instrText xml:space="preserve"> PAGEREF _Toc153538401 \h </w:instrText>
            </w:r>
            <w:r>
              <w:rPr>
                <w:webHidden/>
              </w:rPr>
            </w:r>
            <w:r>
              <w:rPr>
                <w:webHidden/>
              </w:rPr>
              <w:fldChar w:fldCharType="separate"/>
            </w:r>
            <w:r w:rsidR="00000688">
              <w:rPr>
                <w:webHidden/>
              </w:rPr>
              <w:t>17</w:t>
            </w:r>
            <w:r>
              <w:rPr>
                <w:webHidden/>
              </w:rPr>
              <w:fldChar w:fldCharType="end"/>
            </w:r>
          </w:hyperlink>
        </w:p>
        <w:p w14:paraId="6F7BAC82" w14:textId="1D9FB6C0" w:rsidR="00562D57" w:rsidRDefault="00562D57">
          <w:r>
            <w:rPr>
              <w:b/>
              <w:bCs/>
              <w:lang w:val="de-DE"/>
            </w:rPr>
            <w:fldChar w:fldCharType="end"/>
          </w:r>
        </w:p>
      </w:sdtContent>
    </w:sdt>
    <w:p w14:paraId="4C6327C6" w14:textId="77777777" w:rsidR="00891010" w:rsidRPr="00891010" w:rsidRDefault="00891010" w:rsidP="00891010">
      <w:pPr>
        <w:rPr>
          <w:noProof/>
          <w:highlight w:val="yellow"/>
        </w:rPr>
      </w:pPr>
      <w:bookmarkStart w:id="4" w:name="_Toc39750391"/>
      <w:bookmarkStart w:id="5" w:name="_Toc39750457"/>
      <w:bookmarkStart w:id="6" w:name="_Ref40601888"/>
      <w:bookmarkStart w:id="7" w:name="_Ref68013509"/>
      <w:bookmarkStart w:id="8" w:name="_Ref68013605"/>
      <w:bookmarkEnd w:id="0"/>
      <w:bookmarkEnd w:id="1"/>
      <w:r w:rsidRPr="00891010">
        <w:rPr>
          <w:noProof/>
          <w:highlight w:val="yellow"/>
        </w:rPr>
        <w:t>Wenn Sie in Ihrer Dokumentation ausschließlich mit den „Formatvorlagen“ dieses Dokuments gearbeitet haben können Sie hier sehr einfach das Inhaltsverzeichnis automatisch aktualisieren lassen.</w:t>
      </w:r>
    </w:p>
    <w:p w14:paraId="12F9B5CB" w14:textId="77777777" w:rsidR="00891010" w:rsidRPr="00891010" w:rsidRDefault="00891010" w:rsidP="00891010">
      <w:pPr>
        <w:rPr>
          <w:noProof/>
          <w:highlight w:val="yellow"/>
        </w:rPr>
      </w:pPr>
    </w:p>
    <w:p w14:paraId="10BFDE94" w14:textId="77777777" w:rsidR="00891010" w:rsidRDefault="00891010" w:rsidP="00891010">
      <w:pPr>
        <w:rPr>
          <w:noProof/>
        </w:rPr>
      </w:pPr>
      <w:r w:rsidRPr="00891010">
        <w:rPr>
          <w:noProof/>
          <w:highlight w:val="yellow"/>
        </w:rPr>
        <w:t>Klicken Sie dazu mit der rechten Maustaste in das vorhandene Inhaltsverz</w:t>
      </w:r>
      <w:r w:rsidR="00264C88">
        <w:rPr>
          <w:noProof/>
          <w:highlight w:val="yellow"/>
        </w:rPr>
        <w:t>e</w:t>
      </w:r>
      <w:r w:rsidRPr="00891010">
        <w:rPr>
          <w:noProof/>
          <w:highlight w:val="yellow"/>
        </w:rPr>
        <w:t>ichnis und wählen Sie im Kontextmenü „Felder aktualisieren“ und dann „gesamtes Verzeichnis aktualisieren“ auswählen – fertig! … diesen Text löschen!</w:t>
      </w:r>
    </w:p>
    <w:p w14:paraId="2BCA7F3A" w14:textId="77777777" w:rsidR="00891010" w:rsidRDefault="00891010" w:rsidP="00A3269F">
      <w:pPr>
        <w:rPr>
          <w:rFonts w:cs="Courier New"/>
          <w:b/>
          <w:caps/>
          <w:noProof/>
          <w:szCs w:val="22"/>
        </w:rPr>
      </w:pPr>
    </w:p>
    <w:p w14:paraId="127F9509" w14:textId="77777777" w:rsidR="00891010" w:rsidRDefault="00891010" w:rsidP="00A3269F">
      <w:pPr>
        <w:rPr>
          <w:rFonts w:cs="Courier New"/>
          <w:b/>
          <w:caps/>
          <w:noProof/>
          <w:szCs w:val="22"/>
        </w:rPr>
      </w:pPr>
    </w:p>
    <w:p w14:paraId="43854041" w14:textId="77777777" w:rsidR="00891010" w:rsidRDefault="00891010" w:rsidP="00A3269F">
      <w:pPr>
        <w:rPr>
          <w:rFonts w:cs="Courier New"/>
          <w:b/>
          <w:caps/>
          <w:noProof/>
          <w:szCs w:val="22"/>
        </w:rPr>
        <w:sectPr w:rsidR="00891010" w:rsidSect="00485B5B">
          <w:headerReference w:type="default" r:id="rId22"/>
          <w:footerReference w:type="default" r:id="rId23"/>
          <w:pgSz w:w="11906" w:h="16838" w:code="9"/>
          <w:pgMar w:top="1213" w:right="1418" w:bottom="1134" w:left="1418" w:header="709" w:footer="709" w:gutter="0"/>
          <w:cols w:space="708"/>
          <w:docGrid w:linePitch="360"/>
        </w:sectPr>
      </w:pPr>
    </w:p>
    <w:p w14:paraId="69FECA1D" w14:textId="77777777" w:rsidR="00CB4FB6" w:rsidRDefault="00501EDC" w:rsidP="000C5240">
      <w:pPr>
        <w:pStyle w:val="berschrift1"/>
      </w:pPr>
      <w:bookmarkStart w:id="9" w:name="_Toc153538383"/>
      <w:r w:rsidRPr="00DB4FF1">
        <w:lastRenderedPageBreak/>
        <w:t>Einleitung</w:t>
      </w:r>
      <w:bookmarkEnd w:id="4"/>
      <w:bookmarkEnd w:id="5"/>
      <w:bookmarkEnd w:id="6"/>
      <w:bookmarkEnd w:id="7"/>
      <w:bookmarkEnd w:id="8"/>
      <w:bookmarkEnd w:id="9"/>
    </w:p>
    <w:p w14:paraId="6E9CA5D4" w14:textId="77777777" w:rsidR="00756841" w:rsidRPr="00AB6102" w:rsidRDefault="00AB6102" w:rsidP="00AB6102">
      <w:r w:rsidRPr="00AB6102">
        <w:rPr>
          <w:highlight w:val="yellow"/>
        </w:rPr>
        <w:t xml:space="preserve">Hier beschreiben Sie </w:t>
      </w:r>
      <w:r w:rsidR="00852F08">
        <w:rPr>
          <w:highlight w:val="yellow"/>
        </w:rPr>
        <w:t xml:space="preserve">kurz Ihre </w:t>
      </w:r>
      <w:r w:rsidR="0095417B">
        <w:rPr>
          <w:highlight w:val="yellow"/>
        </w:rPr>
        <w:t>Diploma</w:t>
      </w:r>
      <w:r w:rsidR="00852F08">
        <w:rPr>
          <w:highlight w:val="yellow"/>
        </w:rPr>
        <w:t xml:space="preserve">rbeit - </w:t>
      </w:r>
      <w:r w:rsidR="00852F08" w:rsidRPr="00852F08">
        <w:rPr>
          <w:highlight w:val="yellow"/>
        </w:rPr>
        <w:t>Was, Warum, Mit welchem Ziel? …</w:t>
      </w:r>
    </w:p>
    <w:p w14:paraId="0A92BA6B" w14:textId="77777777" w:rsidR="007F73A3" w:rsidRDefault="00CB4FB6" w:rsidP="000C5240">
      <w:pPr>
        <w:pStyle w:val="berschrift1"/>
      </w:pPr>
      <w:r>
        <w:br w:type="page"/>
      </w:r>
      <w:bookmarkStart w:id="10" w:name="_Toc153538384"/>
      <w:r w:rsidR="00A3269F">
        <w:lastRenderedPageBreak/>
        <w:t>Überschrift 1</w:t>
      </w:r>
      <w:bookmarkEnd w:id="10"/>
    </w:p>
    <w:p w14:paraId="3A064CD9" w14:textId="77777777" w:rsidR="0068171D" w:rsidRDefault="00A3269F" w:rsidP="0068171D">
      <w:pPr>
        <w:pStyle w:val="berschrift2"/>
      </w:pPr>
      <w:bookmarkStart w:id="11" w:name="_Toc153528583"/>
      <w:bookmarkStart w:id="12" w:name="_Toc153538385"/>
      <w:r>
        <w:t>Überschrift 2</w:t>
      </w:r>
      <w:bookmarkEnd w:id="11"/>
      <w:bookmarkEnd w:id="12"/>
    </w:p>
    <w:p w14:paraId="1EBF0098" w14:textId="77777777" w:rsidR="0068171D" w:rsidRDefault="00A3269F" w:rsidP="0068171D">
      <w:pPr>
        <w:pStyle w:val="berschrift3"/>
      </w:pPr>
      <w:bookmarkStart w:id="13" w:name="_Toc153528584"/>
      <w:bookmarkStart w:id="14" w:name="_Toc153538386"/>
      <w:r>
        <w:t>Überschrift 3</w:t>
      </w:r>
      <w:bookmarkEnd w:id="13"/>
      <w:bookmarkEnd w:id="14"/>
    </w:p>
    <w:p w14:paraId="395A47E1" w14:textId="7FD125DC" w:rsidR="007961EB" w:rsidRDefault="007961EB" w:rsidP="007961EB">
      <w:r>
        <w:t>Lorem ipsum dolor 1</w:t>
      </w:r>
    </w:p>
    <w:p w14:paraId="7DC93357" w14:textId="1DFFD96A" w:rsidR="007961EB" w:rsidRPr="007961EB" w:rsidRDefault="007961EB" w:rsidP="007961EB">
      <w:pPr>
        <w:rPr>
          <w:lang w:val="en-US"/>
        </w:rPr>
      </w:pPr>
      <w:r w:rsidRPr="007961EB">
        <w:rPr>
          <w:lang w:val="en-US"/>
        </w:rPr>
        <w:t xml:space="preserve">Lorem ipsum dolor </w:t>
      </w:r>
      <w:r>
        <w:rPr>
          <w:lang w:val="en-US"/>
        </w:rPr>
        <w:t>2</w:t>
      </w:r>
    </w:p>
    <w:p w14:paraId="2AC387E5" w14:textId="0C2FA4E2" w:rsidR="007961EB" w:rsidRPr="007961EB" w:rsidRDefault="007961EB" w:rsidP="007961EB">
      <w:pPr>
        <w:rPr>
          <w:lang w:val="en-US"/>
        </w:rPr>
      </w:pPr>
      <w:r w:rsidRPr="007961EB">
        <w:rPr>
          <w:lang w:val="en-US"/>
        </w:rPr>
        <w:t xml:space="preserve">Lorem ipsum dolor </w:t>
      </w:r>
      <w:r>
        <w:rPr>
          <w:lang w:val="en-US"/>
        </w:rPr>
        <w:t>3</w:t>
      </w:r>
      <w:sdt>
        <w:sdtPr>
          <w:rPr>
            <w:lang w:val="en-US"/>
          </w:rPr>
          <w:id w:val="-1360812465"/>
          <w:citation/>
        </w:sdtPr>
        <w:sdtContent>
          <w:r>
            <w:rPr>
              <w:lang w:val="en-US"/>
            </w:rPr>
            <w:fldChar w:fldCharType="begin"/>
          </w:r>
          <w:r>
            <w:instrText xml:space="preserve"> CITATION Dan231 \l 3079 </w:instrText>
          </w:r>
          <w:r>
            <w:rPr>
              <w:lang w:val="en-US"/>
            </w:rPr>
            <w:fldChar w:fldCharType="separate"/>
          </w:r>
          <w:r>
            <w:rPr>
              <w:noProof/>
            </w:rPr>
            <w:t xml:space="preserve"> (Dangl, 2023)</w:t>
          </w:r>
          <w:r>
            <w:rPr>
              <w:lang w:val="en-US"/>
            </w:rPr>
            <w:fldChar w:fldCharType="end"/>
          </w:r>
        </w:sdtContent>
      </w:sdt>
    </w:p>
    <w:p w14:paraId="35439C1F" w14:textId="77777777" w:rsidR="007961EB" w:rsidRPr="007961EB" w:rsidRDefault="007961EB" w:rsidP="007961EB">
      <w:pPr>
        <w:rPr>
          <w:lang w:val="en-US"/>
        </w:rPr>
      </w:pPr>
    </w:p>
    <w:p w14:paraId="20867FF1" w14:textId="77777777" w:rsidR="00A54EA8" w:rsidRPr="007961EB" w:rsidRDefault="00A54EA8" w:rsidP="00A54EA8">
      <w:pPr>
        <w:rPr>
          <w:lang w:val="en-US"/>
        </w:rPr>
      </w:pPr>
    </w:p>
    <w:p w14:paraId="62E70748" w14:textId="77777777" w:rsidR="00A54EA8" w:rsidRPr="007961EB" w:rsidRDefault="00A54EA8" w:rsidP="00A54EA8">
      <w:pPr>
        <w:rPr>
          <w:lang w:val="en-US"/>
        </w:rPr>
      </w:pPr>
    </w:p>
    <w:p w14:paraId="540F40FA" w14:textId="77777777" w:rsidR="00A54EA8" w:rsidRPr="007961EB" w:rsidRDefault="00A54EA8" w:rsidP="00A54EA8">
      <w:pPr>
        <w:rPr>
          <w:lang w:val="en-US"/>
        </w:rPr>
      </w:pPr>
    </w:p>
    <w:p w14:paraId="683C9F45" w14:textId="77777777" w:rsidR="00A54EA8" w:rsidRPr="007961EB" w:rsidRDefault="00A54EA8" w:rsidP="00A54EA8">
      <w:pPr>
        <w:rPr>
          <w:lang w:val="en-US"/>
        </w:rPr>
      </w:pPr>
    </w:p>
    <w:p w14:paraId="78B6FBD8" w14:textId="77777777" w:rsidR="00A54EA8" w:rsidRDefault="00A54EA8" w:rsidP="00A54EA8">
      <w:pPr>
        <w:autoSpaceDE w:val="0"/>
        <w:autoSpaceDN w:val="0"/>
        <w:adjustRightInd w:val="0"/>
        <w:spacing w:line="240" w:lineRule="auto"/>
        <w:rPr>
          <w:rFonts w:ascii="FoundryFormSans-Book" w:eastAsia="DINPro-Bold" w:hAnsi="FoundryFormSans-Book" w:cs="FoundryFormSans-Book"/>
          <w:color w:val="283584"/>
          <w:sz w:val="19"/>
          <w:szCs w:val="19"/>
          <w:highlight w:val="yellow"/>
        </w:rPr>
      </w:pPr>
      <w:r w:rsidRPr="00A54EA8">
        <w:rPr>
          <w:rFonts w:ascii="DINPro-Bold" w:eastAsia="DINPro-Bold" w:cs="DINPro-Bold" w:hint="eastAsia"/>
          <w:b/>
          <w:bCs/>
          <w:color w:val="6565A5"/>
          <w:sz w:val="16"/>
          <w:szCs w:val="16"/>
          <w:highlight w:val="yellow"/>
        </w:rPr>
        <w:t>—</w:t>
      </w:r>
      <w:r w:rsidRPr="00A54EA8">
        <w:rPr>
          <w:rFonts w:ascii="DINPro-Bold" w:eastAsia="DINPro-Bold" w:cs="DINPro-Bold"/>
          <w:b/>
          <w:bCs/>
          <w:color w:val="6565A5"/>
          <w:sz w:val="16"/>
          <w:szCs w:val="16"/>
          <w:highlight w:val="yellow"/>
        </w:rPr>
        <w:t xml:space="preserve"> </w:t>
      </w:r>
      <w:r w:rsidRPr="00A54EA8">
        <w:rPr>
          <w:rFonts w:ascii="FoundryFormSans-Book" w:eastAsia="DINPro-Bold" w:hAnsi="FoundryFormSans-Book" w:cs="FoundryFormSans-Book"/>
          <w:color w:val="283584"/>
          <w:sz w:val="19"/>
          <w:szCs w:val="19"/>
          <w:highlight w:val="yellow"/>
        </w:rPr>
        <w:t>individuelle Zielsetzung und Aufgabenstellung mit Terminplan der einzelnen Teammitglieder</w:t>
      </w:r>
    </w:p>
    <w:p w14:paraId="1EE88F3F" w14:textId="77777777" w:rsidR="00A54EA8" w:rsidRPr="00A54EA8" w:rsidRDefault="00A54EA8" w:rsidP="00A54EA8">
      <w:pPr>
        <w:autoSpaceDE w:val="0"/>
        <w:autoSpaceDN w:val="0"/>
        <w:adjustRightInd w:val="0"/>
        <w:spacing w:line="240" w:lineRule="auto"/>
        <w:rPr>
          <w:rFonts w:ascii="FoundryFormSans-Book" w:eastAsia="DINPro-Bold" w:hAnsi="FoundryFormSans-Book" w:cs="FoundryFormSans-Book"/>
          <w:color w:val="283584"/>
          <w:sz w:val="19"/>
          <w:szCs w:val="19"/>
          <w:highlight w:val="yellow"/>
        </w:rPr>
      </w:pPr>
    </w:p>
    <w:p w14:paraId="5ACC2E70" w14:textId="77777777" w:rsidR="00A54EA8" w:rsidRPr="00A54EA8" w:rsidRDefault="00A54EA8" w:rsidP="00A54EA8">
      <w:pPr>
        <w:autoSpaceDE w:val="0"/>
        <w:autoSpaceDN w:val="0"/>
        <w:adjustRightInd w:val="0"/>
        <w:spacing w:line="240" w:lineRule="auto"/>
        <w:rPr>
          <w:rFonts w:ascii="FoundryFormSans-Book" w:eastAsia="DINPro-Bold" w:hAnsi="FoundryFormSans-Book" w:cs="FoundryFormSans-Book"/>
          <w:color w:val="283584"/>
          <w:sz w:val="19"/>
          <w:szCs w:val="19"/>
          <w:highlight w:val="yellow"/>
        </w:rPr>
      </w:pPr>
      <w:r w:rsidRPr="00A54EA8">
        <w:rPr>
          <w:rFonts w:ascii="DINPro-Bold" w:eastAsia="DINPro-Bold" w:cs="DINPro-Bold" w:hint="eastAsia"/>
          <w:b/>
          <w:bCs/>
          <w:color w:val="6565A5"/>
          <w:sz w:val="16"/>
          <w:szCs w:val="16"/>
          <w:highlight w:val="yellow"/>
        </w:rPr>
        <w:t>—</w:t>
      </w:r>
      <w:r w:rsidRPr="00A54EA8">
        <w:rPr>
          <w:rFonts w:ascii="DINPro-Bold" w:eastAsia="DINPro-Bold" w:cs="DINPro-Bold"/>
          <w:b/>
          <w:bCs/>
          <w:color w:val="6565A5"/>
          <w:sz w:val="16"/>
          <w:szCs w:val="16"/>
          <w:highlight w:val="yellow"/>
        </w:rPr>
        <w:t xml:space="preserve"> </w:t>
      </w:r>
      <w:r w:rsidRPr="00A54EA8">
        <w:rPr>
          <w:rFonts w:ascii="FoundryFormSans-Book" w:eastAsia="DINPro-Bold" w:hAnsi="FoundryFormSans-Book" w:cs="FoundryFormSans-Book"/>
          <w:color w:val="283584"/>
          <w:sz w:val="19"/>
          <w:szCs w:val="19"/>
          <w:highlight w:val="yellow"/>
        </w:rPr>
        <w:t>Grundlagen und Methoden (Ist-Situation, Lösungsansätze, Begründung der gewählten Methodik)</w:t>
      </w:r>
    </w:p>
    <w:p w14:paraId="661E749F" w14:textId="77777777" w:rsidR="00A54EA8" w:rsidRDefault="00A54EA8" w:rsidP="00A54EA8">
      <w:pPr>
        <w:autoSpaceDE w:val="0"/>
        <w:autoSpaceDN w:val="0"/>
        <w:adjustRightInd w:val="0"/>
        <w:spacing w:line="240" w:lineRule="auto"/>
        <w:rPr>
          <w:rFonts w:ascii="DINPro-Bold" w:eastAsia="DINPro-Bold" w:cs="DINPro-Bold"/>
          <w:b/>
          <w:bCs/>
          <w:color w:val="6565A5"/>
          <w:sz w:val="16"/>
          <w:szCs w:val="16"/>
          <w:highlight w:val="yellow"/>
        </w:rPr>
      </w:pPr>
    </w:p>
    <w:p w14:paraId="396CF438" w14:textId="77777777" w:rsidR="00A54EA8" w:rsidRDefault="00A54EA8" w:rsidP="00A54EA8">
      <w:pPr>
        <w:autoSpaceDE w:val="0"/>
        <w:autoSpaceDN w:val="0"/>
        <w:adjustRightInd w:val="0"/>
        <w:spacing w:line="240" w:lineRule="auto"/>
        <w:rPr>
          <w:rFonts w:ascii="FoundryFormSans-Book" w:eastAsia="DINPro-Bold" w:hAnsi="FoundryFormSans-Book" w:cs="FoundryFormSans-Book"/>
          <w:color w:val="283584"/>
          <w:sz w:val="19"/>
          <w:szCs w:val="19"/>
          <w:highlight w:val="yellow"/>
        </w:rPr>
      </w:pPr>
      <w:r w:rsidRPr="00A54EA8">
        <w:rPr>
          <w:rFonts w:ascii="DINPro-Bold" w:eastAsia="DINPro-Bold" w:cs="DINPro-Bold" w:hint="eastAsia"/>
          <w:b/>
          <w:bCs/>
          <w:color w:val="6565A5"/>
          <w:sz w:val="16"/>
          <w:szCs w:val="16"/>
          <w:highlight w:val="yellow"/>
        </w:rPr>
        <w:t>—</w:t>
      </w:r>
      <w:r w:rsidRPr="00A54EA8">
        <w:rPr>
          <w:rFonts w:ascii="DINPro-Bold" w:eastAsia="DINPro-Bold" w:cs="DINPro-Bold"/>
          <w:b/>
          <w:bCs/>
          <w:color w:val="6565A5"/>
          <w:sz w:val="16"/>
          <w:szCs w:val="16"/>
          <w:highlight w:val="yellow"/>
        </w:rPr>
        <w:t xml:space="preserve"> </w:t>
      </w:r>
      <w:r w:rsidRPr="00A54EA8">
        <w:rPr>
          <w:rFonts w:ascii="FoundryFormSans-Book" w:eastAsia="DINPro-Bold" w:hAnsi="FoundryFormSans-Book" w:cs="FoundryFormSans-Book"/>
          <w:color w:val="283584"/>
          <w:sz w:val="19"/>
          <w:szCs w:val="19"/>
          <w:highlight w:val="yellow"/>
        </w:rPr>
        <w:t>Ergebnisse</w:t>
      </w:r>
    </w:p>
    <w:p w14:paraId="23E1D6DF" w14:textId="77777777" w:rsidR="006E2BC8" w:rsidRDefault="006E2BC8" w:rsidP="00A54EA8">
      <w:pPr>
        <w:autoSpaceDE w:val="0"/>
        <w:autoSpaceDN w:val="0"/>
        <w:adjustRightInd w:val="0"/>
        <w:spacing w:line="240" w:lineRule="auto"/>
        <w:rPr>
          <w:rFonts w:eastAsia="DINPro-Bold" w:cs="Arial"/>
          <w:color w:val="283584"/>
          <w:szCs w:val="22"/>
        </w:rPr>
      </w:pPr>
    </w:p>
    <w:p w14:paraId="29FCEA47" w14:textId="77777777" w:rsidR="006E2BC8" w:rsidRDefault="006E2BC8" w:rsidP="00A54EA8">
      <w:pPr>
        <w:autoSpaceDE w:val="0"/>
        <w:autoSpaceDN w:val="0"/>
        <w:adjustRightInd w:val="0"/>
        <w:spacing w:line="240" w:lineRule="auto"/>
        <w:rPr>
          <w:rFonts w:eastAsia="DINPro-Bold" w:cs="Arial"/>
          <w:color w:val="283584"/>
          <w:szCs w:val="22"/>
        </w:rPr>
      </w:pPr>
    </w:p>
    <w:p w14:paraId="66B46149" w14:textId="77777777" w:rsidR="006E2BC8" w:rsidRPr="00A54EA8" w:rsidRDefault="006E2BC8" w:rsidP="00A54EA8">
      <w:pPr>
        <w:autoSpaceDE w:val="0"/>
        <w:autoSpaceDN w:val="0"/>
        <w:adjustRightInd w:val="0"/>
        <w:spacing w:line="240" w:lineRule="auto"/>
        <w:rPr>
          <w:rFonts w:eastAsia="DINPro-Bold" w:cs="Arial"/>
          <w:color w:val="283584"/>
          <w:szCs w:val="22"/>
        </w:rPr>
      </w:pPr>
    </w:p>
    <w:p w14:paraId="31050FE7" w14:textId="77777777" w:rsidR="00A54EA8" w:rsidRPr="00A54EA8" w:rsidRDefault="00A54EA8" w:rsidP="00A54EA8"/>
    <w:p w14:paraId="2A3FD75A" w14:textId="77777777" w:rsidR="0095417B" w:rsidRDefault="00A3269F" w:rsidP="000C5240">
      <w:pPr>
        <w:pStyle w:val="berschrift1"/>
      </w:pPr>
      <w:r>
        <w:br w:type="page"/>
      </w:r>
      <w:bookmarkStart w:id="15" w:name="_Toc153538387"/>
      <w:r w:rsidR="0095417B">
        <w:lastRenderedPageBreak/>
        <w:t>Überschrift 1</w:t>
      </w:r>
      <w:bookmarkEnd w:id="15"/>
    </w:p>
    <w:p w14:paraId="6E3567A4" w14:textId="77777777" w:rsidR="0095417B" w:rsidRDefault="0095417B" w:rsidP="0095417B">
      <w:pPr>
        <w:pStyle w:val="berschrift2"/>
      </w:pPr>
      <w:bookmarkStart w:id="16" w:name="_Toc153528585"/>
      <w:bookmarkStart w:id="17" w:name="_Toc153538388"/>
      <w:r>
        <w:t>Überschrift 2</w:t>
      </w:r>
      <w:bookmarkEnd w:id="16"/>
      <w:bookmarkEnd w:id="17"/>
    </w:p>
    <w:p w14:paraId="11D5F784" w14:textId="77777777" w:rsidR="0095417B" w:rsidRDefault="0095417B" w:rsidP="0095417B">
      <w:pPr>
        <w:pStyle w:val="berschrift3"/>
      </w:pPr>
      <w:bookmarkStart w:id="18" w:name="_Toc153528586"/>
      <w:bookmarkStart w:id="19" w:name="_Toc153538389"/>
      <w:r>
        <w:t>Überschrift 3</w:t>
      </w:r>
      <w:bookmarkEnd w:id="18"/>
      <w:bookmarkEnd w:id="19"/>
    </w:p>
    <w:p w14:paraId="58853D05" w14:textId="77777777" w:rsidR="006E2BC8" w:rsidRDefault="006E2BC8" w:rsidP="006E2BC8"/>
    <w:p w14:paraId="0A82E041" w14:textId="77777777" w:rsidR="006E2BC8" w:rsidRDefault="00692731" w:rsidP="006E2BC8">
      <w:r w:rsidRPr="00FF5225">
        <w:rPr>
          <w:highlight w:val="yellow"/>
        </w:rPr>
        <w:t>Beispiel</w:t>
      </w:r>
      <w:r w:rsidR="006E08B6">
        <w:rPr>
          <w:highlight w:val="yellow"/>
        </w:rPr>
        <w:t>e</w:t>
      </w:r>
      <w:r w:rsidRPr="00FF5225">
        <w:rPr>
          <w:highlight w:val="yellow"/>
        </w:rPr>
        <w:t xml:space="preserve"> für Quellenangabe</w:t>
      </w:r>
      <w:r w:rsidR="00783F76">
        <w:rPr>
          <w:highlight w:val="yellow"/>
        </w:rPr>
        <w:t>n</w:t>
      </w:r>
      <w:r w:rsidRPr="00FF5225">
        <w:rPr>
          <w:highlight w:val="yellow"/>
        </w:rPr>
        <w:t>:</w:t>
      </w:r>
    </w:p>
    <w:p w14:paraId="59E1E59E" w14:textId="77777777" w:rsidR="00692731" w:rsidRDefault="00692731" w:rsidP="006E2BC8"/>
    <w:p w14:paraId="4A32CD97" w14:textId="10799186" w:rsidR="00692731" w:rsidRDefault="0046301D" w:rsidP="006E2BC8">
      <w:r>
        <w:t xml:space="preserve">JavaScript ist bekannt </w:t>
      </w:r>
      <w:r w:rsidR="00B51A72">
        <w:t xml:space="preserve">als Scriptsprache </w:t>
      </w:r>
      <w:r w:rsidR="00F7249A">
        <w:t>für dynamisches HTML</w:t>
      </w:r>
      <w:r w:rsidR="005F54D7">
        <w:t xml:space="preserve"> in Webbrowsern</w:t>
      </w:r>
      <w:r w:rsidR="00FE5D6A">
        <w:t xml:space="preserve">. Die Sprache kommt </w:t>
      </w:r>
      <w:r w:rsidR="005F54D7">
        <w:t>abseits von Browsern in</w:t>
      </w:r>
      <w:r w:rsidR="00FE5D6A">
        <w:t xml:space="preserve"> Umgebungen wie </w:t>
      </w:r>
      <w:r w:rsidR="00D62990">
        <w:t>Node.js, Apache CouchDB und AdobeAcrobat</w:t>
      </w:r>
      <w:r w:rsidR="00A51C35">
        <w:t>, etc. zum Einsatz.</w:t>
      </w:r>
      <w:r w:rsidR="006210C0">
        <w:t xml:space="preserve"> [</w:t>
      </w:r>
      <w:r w:rsidR="00A51C35">
        <w:t>MOZ23</w:t>
      </w:r>
      <w:r w:rsidR="006210C0">
        <w:t>]</w:t>
      </w:r>
    </w:p>
    <w:p w14:paraId="1A0608FA" w14:textId="77777777" w:rsidR="006210C0" w:rsidRDefault="006210C0" w:rsidP="006E2BC8"/>
    <w:p w14:paraId="7493209B" w14:textId="77777777" w:rsidR="006210C0" w:rsidRDefault="006210C0" w:rsidP="006E2BC8"/>
    <w:p w14:paraId="74947D09" w14:textId="7757EC61" w:rsidR="00F90239" w:rsidRDefault="00F90239" w:rsidP="006E2BC8">
      <w:r>
        <w:t xml:space="preserve">Folgender Code </w:t>
      </w:r>
      <w:r w:rsidR="000F3F5B">
        <w:t>ermöglicht …</w:t>
      </w:r>
    </w:p>
    <w:p w14:paraId="27D94F2F" w14:textId="77777777" w:rsidR="00D6117E" w:rsidRDefault="00D6117E" w:rsidP="00D6117E">
      <w:pPr>
        <w:shd w:val="clear" w:color="auto" w:fill="F0F0F0"/>
        <w:rPr>
          <w:rFonts w:ascii="Courier New" w:hAnsi="Courier New" w:cs="Courier New"/>
          <w:b/>
          <w:color w:val="444444"/>
          <w:sz w:val="18"/>
          <w:szCs w:val="20"/>
        </w:rPr>
      </w:pPr>
    </w:p>
    <w:p w14:paraId="022D2147" w14:textId="71BBE686" w:rsidR="00A46777" w:rsidRDefault="00D6117E" w:rsidP="00D6117E">
      <w:pPr>
        <w:shd w:val="clear" w:color="auto" w:fill="F0F0F0"/>
        <w:rPr>
          <w:sz w:val="18"/>
          <w:szCs w:val="20"/>
        </w:rPr>
      </w:pPr>
      <w:r>
        <w:rPr>
          <w:rFonts w:ascii="Courier New" w:hAnsi="Courier New" w:cs="Courier New"/>
          <w:b/>
          <w:color w:val="444444"/>
          <w:sz w:val="18"/>
          <w:szCs w:val="20"/>
        </w:rPr>
        <w:t xml:space="preserve"> </w:t>
      </w:r>
      <w:r w:rsidR="00A46777" w:rsidRPr="00D6117E">
        <w:rPr>
          <w:rFonts w:ascii="Courier New" w:hAnsi="Courier New" w:cs="Courier New"/>
          <w:b/>
          <w:color w:val="444444"/>
          <w:sz w:val="18"/>
          <w:szCs w:val="20"/>
        </w:rPr>
        <w:t>Object</w:t>
      </w:r>
      <w:r w:rsidR="00A46777" w:rsidRPr="00D6117E">
        <w:rPr>
          <w:rFonts w:ascii="Courier New" w:hAnsi="Courier New" w:cs="Courier New"/>
          <w:color w:val="444444"/>
          <w:sz w:val="18"/>
          <w:szCs w:val="20"/>
        </w:rPr>
        <w:t xml:space="preserve">[] words = { </w:t>
      </w:r>
      <w:r w:rsidR="00A46777" w:rsidRPr="00D6117E">
        <w:rPr>
          <w:rFonts w:ascii="Courier New" w:hAnsi="Courier New" w:cs="Courier New"/>
          <w:color w:val="880000"/>
          <w:sz w:val="18"/>
          <w:szCs w:val="20"/>
        </w:rPr>
        <w:t>" "</w:t>
      </w:r>
      <w:r w:rsidR="00A46777" w:rsidRPr="00D6117E">
        <w:rPr>
          <w:rFonts w:ascii="Courier New" w:hAnsi="Courier New" w:cs="Courier New"/>
          <w:color w:val="444444"/>
          <w:sz w:val="18"/>
          <w:szCs w:val="20"/>
        </w:rPr>
        <w:t xml:space="preserve">, </w:t>
      </w:r>
      <w:r w:rsidR="00A46777" w:rsidRPr="00D6117E">
        <w:rPr>
          <w:rFonts w:ascii="Courier New" w:hAnsi="Courier New" w:cs="Courier New"/>
          <w:color w:val="880000"/>
          <w:sz w:val="18"/>
          <w:szCs w:val="20"/>
        </w:rPr>
        <w:t>'3'</w:t>
      </w:r>
      <w:r w:rsidR="00A46777" w:rsidRPr="00D6117E">
        <w:rPr>
          <w:rFonts w:ascii="Courier New" w:hAnsi="Courier New" w:cs="Courier New"/>
          <w:color w:val="444444"/>
          <w:sz w:val="18"/>
          <w:szCs w:val="20"/>
        </w:rPr>
        <w:t xml:space="preserve">, </w:t>
      </w:r>
      <w:r w:rsidR="00A46777" w:rsidRPr="00D6117E">
        <w:rPr>
          <w:rFonts w:ascii="Courier New" w:hAnsi="Courier New" w:cs="Courier New"/>
          <w:b/>
          <w:color w:val="444444"/>
          <w:sz w:val="18"/>
          <w:szCs w:val="20"/>
        </w:rPr>
        <w:t>null</w:t>
      </w:r>
      <w:r w:rsidR="00A46777" w:rsidRPr="00D6117E">
        <w:rPr>
          <w:rFonts w:ascii="Courier New" w:hAnsi="Courier New" w:cs="Courier New"/>
          <w:color w:val="444444"/>
          <w:sz w:val="18"/>
          <w:szCs w:val="20"/>
        </w:rPr>
        <w:t xml:space="preserve">, </w:t>
      </w:r>
      <w:r w:rsidR="00A46777" w:rsidRPr="00D6117E">
        <w:rPr>
          <w:rFonts w:ascii="Courier New" w:hAnsi="Courier New" w:cs="Courier New"/>
          <w:color w:val="880000"/>
          <w:sz w:val="18"/>
          <w:szCs w:val="20"/>
        </w:rPr>
        <w:t>"2"</w:t>
      </w:r>
      <w:r w:rsidR="00A46777" w:rsidRPr="00D6117E">
        <w:rPr>
          <w:rFonts w:ascii="Courier New" w:hAnsi="Courier New" w:cs="Courier New"/>
          <w:color w:val="444444"/>
          <w:sz w:val="18"/>
          <w:szCs w:val="20"/>
        </w:rPr>
        <w:t xml:space="preserve">, </w:t>
      </w:r>
      <w:r w:rsidR="00A46777" w:rsidRPr="00D6117E">
        <w:rPr>
          <w:rFonts w:ascii="Courier New" w:hAnsi="Courier New" w:cs="Courier New"/>
          <w:color w:val="880000"/>
          <w:sz w:val="18"/>
          <w:szCs w:val="20"/>
        </w:rPr>
        <w:t>1</w:t>
      </w:r>
      <w:r w:rsidR="00A46777" w:rsidRPr="00D6117E">
        <w:rPr>
          <w:rFonts w:ascii="Courier New" w:hAnsi="Courier New" w:cs="Courier New"/>
          <w:color w:val="444444"/>
          <w:sz w:val="18"/>
          <w:szCs w:val="20"/>
        </w:rPr>
        <w:t xml:space="preserve">, </w:t>
      </w:r>
      <w:r w:rsidR="00A46777" w:rsidRPr="00D6117E">
        <w:rPr>
          <w:rFonts w:ascii="Courier New" w:hAnsi="Courier New" w:cs="Courier New"/>
          <w:color w:val="880000"/>
          <w:sz w:val="18"/>
          <w:szCs w:val="20"/>
        </w:rPr>
        <w:t>""</w:t>
      </w:r>
      <w:r w:rsidR="00A46777" w:rsidRPr="00D6117E">
        <w:rPr>
          <w:rFonts w:ascii="Courier New" w:hAnsi="Courier New" w:cs="Courier New"/>
          <w:color w:val="444444"/>
          <w:sz w:val="18"/>
          <w:szCs w:val="20"/>
        </w:rPr>
        <w:t xml:space="preserve"> };</w:t>
      </w:r>
      <w:r w:rsidR="00A46777" w:rsidRPr="00D6117E">
        <w:rPr>
          <w:rFonts w:ascii="Courier New" w:hAnsi="Courier New" w:cs="Courier New"/>
          <w:color w:val="444444"/>
          <w:sz w:val="18"/>
          <w:szCs w:val="20"/>
        </w:rPr>
        <w:br/>
      </w:r>
      <w:r w:rsidR="00A46777" w:rsidRPr="00D6117E">
        <w:rPr>
          <w:rFonts w:ascii="Courier New" w:hAnsi="Courier New" w:cs="Courier New"/>
          <w:color w:val="444444"/>
          <w:sz w:val="18"/>
          <w:szCs w:val="20"/>
        </w:rPr>
        <w:br/>
      </w:r>
      <w:r>
        <w:rPr>
          <w:rFonts w:ascii="Courier New" w:hAnsi="Courier New" w:cs="Courier New"/>
          <w:color w:val="444444"/>
          <w:sz w:val="18"/>
          <w:szCs w:val="20"/>
        </w:rPr>
        <w:t xml:space="preserve"> </w:t>
      </w:r>
      <w:r w:rsidR="00A46777" w:rsidRPr="00D6117E">
        <w:rPr>
          <w:rFonts w:ascii="Courier New" w:hAnsi="Courier New" w:cs="Courier New"/>
          <w:color w:val="444444"/>
          <w:sz w:val="18"/>
          <w:szCs w:val="20"/>
        </w:rPr>
        <w:t xml:space="preserve">Arrays.stream( words )              </w:t>
      </w:r>
      <w:r w:rsidR="00A46777" w:rsidRPr="00D6117E">
        <w:rPr>
          <w:rFonts w:ascii="Courier New" w:hAnsi="Courier New" w:cs="Courier New"/>
          <w:color w:val="888888"/>
          <w:sz w:val="18"/>
          <w:szCs w:val="20"/>
        </w:rPr>
        <w:t>// Erzeugt neuen Stream</w:t>
      </w:r>
      <w:r w:rsidR="00A46777" w:rsidRPr="00D6117E">
        <w:rPr>
          <w:rFonts w:ascii="Courier New" w:hAnsi="Courier New" w:cs="Courier New"/>
          <w:color w:val="444444"/>
          <w:sz w:val="18"/>
          <w:szCs w:val="20"/>
        </w:rPr>
        <w:br/>
      </w:r>
      <w:r w:rsidR="00A46777" w:rsidRPr="00D6117E">
        <w:rPr>
          <w:rFonts w:ascii="Courier New" w:hAnsi="Courier New" w:cs="Courier New"/>
          <w:color w:val="444444"/>
          <w:sz w:val="18"/>
          <w:szCs w:val="20"/>
        </w:rPr>
        <w:br/>
        <w:t xml:space="preserve">      .</w:t>
      </w:r>
      <w:r w:rsidR="00A46777" w:rsidRPr="00D6117E">
        <w:rPr>
          <w:rFonts w:ascii="Courier New" w:hAnsi="Courier New" w:cs="Courier New"/>
          <w:color w:val="397300"/>
          <w:sz w:val="18"/>
          <w:szCs w:val="20"/>
        </w:rPr>
        <w:t>filter</w:t>
      </w:r>
      <w:r w:rsidR="00A46777" w:rsidRPr="00D6117E">
        <w:rPr>
          <w:rFonts w:ascii="Courier New" w:hAnsi="Courier New" w:cs="Courier New"/>
          <w:color w:val="444444"/>
          <w:sz w:val="18"/>
          <w:szCs w:val="20"/>
        </w:rPr>
        <w:t xml:space="preserve">( Objects::nonNull )   </w:t>
      </w:r>
      <w:r w:rsidR="00A46777" w:rsidRPr="00D6117E">
        <w:rPr>
          <w:rFonts w:ascii="Courier New" w:hAnsi="Courier New" w:cs="Courier New"/>
          <w:color w:val="888888"/>
          <w:sz w:val="18"/>
          <w:szCs w:val="20"/>
        </w:rPr>
        <w:t>// Belasse Nicht-null-Referenzen im Stream</w:t>
      </w:r>
      <w:r w:rsidR="00A46777" w:rsidRPr="00D6117E">
        <w:rPr>
          <w:rFonts w:ascii="Courier New" w:hAnsi="Courier New" w:cs="Courier New"/>
          <w:color w:val="444444"/>
          <w:sz w:val="18"/>
          <w:szCs w:val="20"/>
        </w:rPr>
        <w:br/>
      </w:r>
      <w:r w:rsidR="00A46777" w:rsidRPr="00D6117E">
        <w:rPr>
          <w:rFonts w:ascii="Courier New" w:hAnsi="Courier New" w:cs="Courier New"/>
          <w:color w:val="444444"/>
          <w:sz w:val="18"/>
          <w:szCs w:val="20"/>
        </w:rPr>
        <w:br/>
        <w:t xml:space="preserve">      .</w:t>
      </w:r>
      <w:r w:rsidR="00A46777" w:rsidRPr="00D6117E">
        <w:rPr>
          <w:rFonts w:ascii="Courier New" w:hAnsi="Courier New" w:cs="Courier New"/>
          <w:color w:val="397300"/>
          <w:sz w:val="18"/>
          <w:szCs w:val="20"/>
        </w:rPr>
        <w:t>map</w:t>
      </w:r>
      <w:r w:rsidR="00A46777" w:rsidRPr="00D6117E">
        <w:rPr>
          <w:rFonts w:ascii="Courier New" w:hAnsi="Courier New" w:cs="Courier New"/>
          <w:color w:val="444444"/>
          <w:sz w:val="18"/>
          <w:szCs w:val="20"/>
        </w:rPr>
        <w:t xml:space="preserve">( Objects::toString )     </w:t>
      </w:r>
      <w:r w:rsidR="00A46777" w:rsidRPr="00D6117E">
        <w:rPr>
          <w:rFonts w:ascii="Courier New" w:hAnsi="Courier New" w:cs="Courier New"/>
          <w:color w:val="888888"/>
          <w:sz w:val="18"/>
          <w:szCs w:val="20"/>
        </w:rPr>
        <w:t>// Konvertiere Objects in Strings</w:t>
      </w:r>
      <w:r w:rsidR="00A46777" w:rsidRPr="00D6117E">
        <w:rPr>
          <w:rFonts w:ascii="Courier New" w:hAnsi="Courier New" w:cs="Courier New"/>
          <w:color w:val="444444"/>
          <w:sz w:val="18"/>
          <w:szCs w:val="20"/>
        </w:rPr>
        <w:br/>
      </w:r>
      <w:r w:rsidR="00A46777" w:rsidRPr="00D6117E">
        <w:rPr>
          <w:rFonts w:ascii="Courier New" w:hAnsi="Courier New" w:cs="Courier New"/>
          <w:color w:val="444444"/>
          <w:sz w:val="18"/>
          <w:szCs w:val="20"/>
        </w:rPr>
        <w:br/>
        <w:t xml:space="preserve">      .</w:t>
      </w:r>
      <w:r w:rsidR="00A46777" w:rsidRPr="00D6117E">
        <w:rPr>
          <w:rFonts w:ascii="Courier New" w:hAnsi="Courier New" w:cs="Courier New"/>
          <w:color w:val="397300"/>
          <w:sz w:val="18"/>
          <w:szCs w:val="20"/>
        </w:rPr>
        <w:t>map</w:t>
      </w:r>
      <w:r w:rsidR="00A46777" w:rsidRPr="00D6117E">
        <w:rPr>
          <w:rFonts w:ascii="Courier New" w:hAnsi="Courier New" w:cs="Courier New"/>
          <w:color w:val="444444"/>
          <w:sz w:val="18"/>
          <w:szCs w:val="20"/>
        </w:rPr>
        <w:t xml:space="preserve">( </w:t>
      </w:r>
      <w:r w:rsidR="00A46777" w:rsidRPr="00D6117E">
        <w:rPr>
          <w:rFonts w:ascii="Courier New" w:hAnsi="Courier New" w:cs="Courier New"/>
          <w:b/>
          <w:color w:val="444444"/>
          <w:sz w:val="18"/>
          <w:szCs w:val="20"/>
        </w:rPr>
        <w:t>String</w:t>
      </w:r>
      <w:r w:rsidR="00A46777" w:rsidRPr="00D6117E">
        <w:rPr>
          <w:rFonts w:ascii="Courier New" w:hAnsi="Courier New" w:cs="Courier New"/>
          <w:color w:val="444444"/>
          <w:sz w:val="18"/>
          <w:szCs w:val="20"/>
        </w:rPr>
        <w:t>::</w:t>
      </w:r>
      <w:r w:rsidR="00A46777" w:rsidRPr="00D6117E">
        <w:rPr>
          <w:rFonts w:ascii="Courier New" w:hAnsi="Courier New" w:cs="Courier New"/>
          <w:color w:val="397300"/>
          <w:sz w:val="18"/>
          <w:szCs w:val="20"/>
        </w:rPr>
        <w:t>trim</w:t>
      </w:r>
      <w:r w:rsidR="00A46777" w:rsidRPr="00D6117E">
        <w:rPr>
          <w:rFonts w:ascii="Courier New" w:hAnsi="Courier New" w:cs="Courier New"/>
          <w:color w:val="444444"/>
          <w:sz w:val="18"/>
          <w:szCs w:val="20"/>
        </w:rPr>
        <w:t xml:space="preserve"> )          </w:t>
      </w:r>
      <w:r w:rsidR="00A46777" w:rsidRPr="00D6117E">
        <w:rPr>
          <w:rFonts w:ascii="Courier New" w:hAnsi="Courier New" w:cs="Courier New"/>
          <w:color w:val="888888"/>
          <w:sz w:val="18"/>
          <w:szCs w:val="20"/>
        </w:rPr>
        <w:t>// Schneide Weißraum ab</w:t>
      </w:r>
      <w:r w:rsidR="00A46777" w:rsidRPr="00D6117E">
        <w:rPr>
          <w:rFonts w:ascii="Courier New" w:hAnsi="Courier New" w:cs="Courier New"/>
          <w:color w:val="444444"/>
          <w:sz w:val="18"/>
          <w:szCs w:val="20"/>
        </w:rPr>
        <w:br/>
      </w:r>
      <w:r w:rsidR="00A46777" w:rsidRPr="00D6117E">
        <w:rPr>
          <w:rFonts w:ascii="Courier New" w:hAnsi="Courier New" w:cs="Courier New"/>
          <w:color w:val="444444"/>
          <w:sz w:val="18"/>
          <w:szCs w:val="20"/>
        </w:rPr>
        <w:br/>
        <w:t xml:space="preserve">      .</w:t>
      </w:r>
      <w:r w:rsidR="00A46777" w:rsidRPr="00D6117E">
        <w:rPr>
          <w:rFonts w:ascii="Courier New" w:hAnsi="Courier New" w:cs="Courier New"/>
          <w:color w:val="397300"/>
          <w:sz w:val="18"/>
          <w:szCs w:val="20"/>
        </w:rPr>
        <w:t>filter</w:t>
      </w:r>
      <w:r w:rsidR="00A46777" w:rsidRPr="00D6117E">
        <w:rPr>
          <w:rFonts w:ascii="Courier New" w:hAnsi="Courier New" w:cs="Courier New"/>
          <w:color w:val="444444"/>
          <w:sz w:val="18"/>
          <w:szCs w:val="20"/>
        </w:rPr>
        <w:t xml:space="preserve">( s -&gt; ! s.isEmpty() ) </w:t>
      </w:r>
      <w:r w:rsidR="00A46777" w:rsidRPr="00D6117E">
        <w:rPr>
          <w:rFonts w:ascii="Courier New" w:hAnsi="Courier New" w:cs="Courier New"/>
          <w:color w:val="888888"/>
          <w:sz w:val="18"/>
          <w:szCs w:val="20"/>
        </w:rPr>
        <w:t>// Belasse nichtleere Elemente im Stream</w:t>
      </w:r>
      <w:r w:rsidR="00A46777" w:rsidRPr="00D6117E">
        <w:rPr>
          <w:rFonts w:ascii="Courier New" w:hAnsi="Courier New" w:cs="Courier New"/>
          <w:color w:val="444444"/>
          <w:sz w:val="18"/>
          <w:szCs w:val="20"/>
        </w:rPr>
        <w:br/>
      </w:r>
      <w:r w:rsidR="00A46777" w:rsidRPr="00D6117E">
        <w:rPr>
          <w:rFonts w:ascii="Courier New" w:hAnsi="Courier New" w:cs="Courier New"/>
          <w:color w:val="444444"/>
          <w:sz w:val="18"/>
          <w:szCs w:val="20"/>
        </w:rPr>
        <w:br/>
        <w:t xml:space="preserve">      .</w:t>
      </w:r>
      <w:r w:rsidR="00A46777" w:rsidRPr="00D6117E">
        <w:rPr>
          <w:rFonts w:ascii="Courier New" w:hAnsi="Courier New" w:cs="Courier New"/>
          <w:color w:val="397300"/>
          <w:sz w:val="18"/>
          <w:szCs w:val="20"/>
        </w:rPr>
        <w:t>map</w:t>
      </w:r>
      <w:r w:rsidR="00A46777" w:rsidRPr="00D6117E">
        <w:rPr>
          <w:rFonts w:ascii="Courier New" w:hAnsi="Courier New" w:cs="Courier New"/>
          <w:color w:val="444444"/>
          <w:sz w:val="18"/>
          <w:szCs w:val="20"/>
        </w:rPr>
        <w:t xml:space="preserve">( Integer::parseInt )     </w:t>
      </w:r>
      <w:r w:rsidR="00A46777" w:rsidRPr="00D6117E">
        <w:rPr>
          <w:rFonts w:ascii="Courier New" w:hAnsi="Courier New" w:cs="Courier New"/>
          <w:color w:val="888888"/>
          <w:sz w:val="18"/>
          <w:szCs w:val="20"/>
        </w:rPr>
        <w:t>// Konvertiere Strings in Ganzzahlen</w:t>
      </w:r>
      <w:r w:rsidR="00A46777" w:rsidRPr="00D6117E">
        <w:rPr>
          <w:rFonts w:ascii="Courier New" w:hAnsi="Courier New" w:cs="Courier New"/>
          <w:color w:val="444444"/>
          <w:sz w:val="18"/>
          <w:szCs w:val="20"/>
        </w:rPr>
        <w:br/>
      </w:r>
      <w:r w:rsidR="00A46777" w:rsidRPr="00D6117E">
        <w:rPr>
          <w:rFonts w:ascii="Courier New" w:hAnsi="Courier New" w:cs="Courier New"/>
          <w:color w:val="444444"/>
          <w:sz w:val="18"/>
          <w:szCs w:val="20"/>
        </w:rPr>
        <w:br/>
        <w:t xml:space="preserve">      .sorted()                     </w:t>
      </w:r>
      <w:r w:rsidR="00A46777" w:rsidRPr="00D6117E">
        <w:rPr>
          <w:rFonts w:ascii="Courier New" w:hAnsi="Courier New" w:cs="Courier New"/>
          <w:color w:val="888888"/>
          <w:sz w:val="18"/>
          <w:szCs w:val="20"/>
        </w:rPr>
        <w:t>// Sortiere die Ganzzahlen</w:t>
      </w:r>
      <w:r w:rsidR="00A46777" w:rsidRPr="00D6117E">
        <w:rPr>
          <w:rFonts w:ascii="Courier New" w:hAnsi="Courier New" w:cs="Courier New"/>
          <w:color w:val="444444"/>
          <w:sz w:val="18"/>
          <w:szCs w:val="20"/>
        </w:rPr>
        <w:br/>
      </w:r>
      <w:r w:rsidR="00A46777" w:rsidRPr="00D6117E">
        <w:rPr>
          <w:rFonts w:ascii="Courier New" w:hAnsi="Courier New" w:cs="Courier New"/>
          <w:color w:val="444444"/>
          <w:sz w:val="18"/>
          <w:szCs w:val="20"/>
        </w:rPr>
        <w:br/>
        <w:t xml:space="preserve">      .forEach( System.out::</w:t>
      </w:r>
      <w:r w:rsidR="00A46777" w:rsidRPr="00D6117E">
        <w:rPr>
          <w:rFonts w:ascii="Courier New" w:hAnsi="Courier New" w:cs="Courier New"/>
          <w:color w:val="397300"/>
          <w:sz w:val="18"/>
          <w:szCs w:val="20"/>
        </w:rPr>
        <w:t>println</w:t>
      </w:r>
      <w:r w:rsidR="00A46777" w:rsidRPr="00D6117E">
        <w:rPr>
          <w:rFonts w:ascii="Courier New" w:hAnsi="Courier New" w:cs="Courier New"/>
          <w:color w:val="444444"/>
          <w:sz w:val="18"/>
          <w:szCs w:val="20"/>
        </w:rPr>
        <w:t xml:space="preserve"> );  </w:t>
      </w:r>
      <w:r w:rsidR="00A46777" w:rsidRPr="00D6117E">
        <w:rPr>
          <w:rFonts w:ascii="Courier New" w:hAnsi="Courier New" w:cs="Courier New"/>
          <w:color w:val="888888"/>
          <w:sz w:val="18"/>
          <w:szCs w:val="20"/>
        </w:rPr>
        <w:t>// 1 2 3</w:t>
      </w:r>
    </w:p>
    <w:p w14:paraId="69AE3A99" w14:textId="77777777" w:rsidR="00D6117E" w:rsidRPr="00A46777" w:rsidRDefault="00D6117E" w:rsidP="00D431A5">
      <w:pPr>
        <w:keepNext/>
        <w:shd w:val="clear" w:color="auto" w:fill="F0F0F0"/>
      </w:pPr>
    </w:p>
    <w:p w14:paraId="0552F14D" w14:textId="7E999796" w:rsidR="003A785D" w:rsidRPr="00A46777" w:rsidRDefault="002C29A4" w:rsidP="002C29A4">
      <w:pPr>
        <w:pStyle w:val="Beschriftung"/>
      </w:pPr>
      <w:bookmarkStart w:id="20" w:name="_Toc153536763"/>
      <w:r w:rsidRPr="002C29A4">
        <w:rPr>
          <w:lang w:val="de-DE"/>
        </w:rPr>
        <w:t>Co</w:t>
      </w:r>
      <w:r>
        <w:rPr>
          <w:lang w:val="de-DE"/>
        </w:rPr>
        <w:t xml:space="preserve">de-Listing </w:t>
      </w:r>
      <w:fldSimple w:instr=" SEQ Code \* ARABIC ">
        <w:r w:rsidR="00000688">
          <w:rPr>
            <w:noProof/>
          </w:rPr>
          <w:t>1</w:t>
        </w:r>
      </w:fldSimple>
      <w:r w:rsidR="00D431A5">
        <w:t>: Verwendung der Java Stream-API</w:t>
      </w:r>
      <w:r>
        <w:t xml:space="preserve"> (Quelle: [ULL23])</w:t>
      </w:r>
      <w:bookmarkEnd w:id="20"/>
    </w:p>
    <w:p w14:paraId="4787729C" w14:textId="77777777" w:rsidR="003A785D" w:rsidRDefault="003A785D" w:rsidP="006E2BC8"/>
    <w:p w14:paraId="4B56C694" w14:textId="77777777" w:rsidR="00C12426" w:rsidRDefault="00C12426" w:rsidP="006E2BC8">
      <w:r>
        <w:t xml:space="preserve">Die folgende </w:t>
      </w:r>
      <w:r w:rsidR="00D2292C">
        <w:t>Grafik zeigt …</w:t>
      </w:r>
    </w:p>
    <w:p w14:paraId="5B0D07BC" w14:textId="77777777" w:rsidR="00D2292C" w:rsidRDefault="00D2292C" w:rsidP="006E2BC8"/>
    <w:p w14:paraId="3875983C" w14:textId="77777777" w:rsidR="001D130A" w:rsidRDefault="001D130A" w:rsidP="001D130A">
      <w:pPr>
        <w:keepNext/>
        <w:jc w:val="center"/>
      </w:pPr>
      <w:r>
        <w:rPr>
          <w:noProof/>
        </w:rPr>
        <w:drawing>
          <wp:inline distT="0" distB="0" distL="0" distR="0" wp14:anchorId="457479E0" wp14:editId="70FC8930">
            <wp:extent cx="5759450" cy="634365"/>
            <wp:effectExtent l="0" t="0" r="0" b="0"/>
            <wp:docPr id="207279489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9450" cy="634365"/>
                    </a:xfrm>
                    <a:prstGeom prst="rect">
                      <a:avLst/>
                    </a:prstGeom>
                    <a:noFill/>
                    <a:ln>
                      <a:noFill/>
                    </a:ln>
                  </pic:spPr>
                </pic:pic>
              </a:graphicData>
            </a:graphic>
          </wp:inline>
        </w:drawing>
      </w:r>
    </w:p>
    <w:p w14:paraId="6889EC1D" w14:textId="61749775" w:rsidR="00D2292C" w:rsidRDefault="001D130A" w:rsidP="002C29A4">
      <w:pPr>
        <w:pStyle w:val="Beschriftung"/>
      </w:pPr>
      <w:bookmarkStart w:id="21" w:name="_Toc153536681"/>
      <w:r>
        <w:t xml:space="preserve">Abbildung </w:t>
      </w:r>
      <w:fldSimple w:instr=" SEQ Figure \* ARABIC ">
        <w:r w:rsidR="00000688">
          <w:rPr>
            <w:noProof/>
          </w:rPr>
          <w:t>1</w:t>
        </w:r>
      </w:fldSimple>
      <w:r>
        <w:t>: Das Pipeline-Prinzip der Java Stream-API (</w:t>
      </w:r>
      <w:r w:rsidR="00A55F24">
        <w:t xml:space="preserve">Quelle: </w:t>
      </w:r>
      <w:r w:rsidR="003A785D">
        <w:t>[ULL23])</w:t>
      </w:r>
      <w:bookmarkEnd w:id="21"/>
    </w:p>
    <w:p w14:paraId="79A5C689" w14:textId="77777777" w:rsidR="00D2292C" w:rsidRDefault="00D2292C" w:rsidP="006E2BC8"/>
    <w:p w14:paraId="67BE68DB" w14:textId="77777777" w:rsidR="00D2292C" w:rsidRDefault="00D2292C" w:rsidP="006E2BC8"/>
    <w:p w14:paraId="0EC999C4" w14:textId="77777777" w:rsidR="00D2292C" w:rsidRPr="006E2BC8" w:rsidRDefault="00D2292C" w:rsidP="006E2BC8"/>
    <w:p w14:paraId="671C9F82" w14:textId="77777777" w:rsidR="0095417B" w:rsidRDefault="0095417B">
      <w:pPr>
        <w:spacing w:line="240" w:lineRule="auto"/>
        <w:rPr>
          <w:rFonts w:cs="Arial"/>
          <w:b/>
          <w:bCs/>
          <w:sz w:val="32"/>
          <w:szCs w:val="32"/>
        </w:rPr>
      </w:pPr>
      <w:r>
        <w:br w:type="page"/>
      </w:r>
    </w:p>
    <w:sdt>
      <w:sdtPr>
        <w:rPr>
          <w:rFonts w:cs="Times New Roman"/>
          <w:b w:val="0"/>
          <w:bCs w:val="0"/>
          <w:sz w:val="22"/>
          <w:szCs w:val="24"/>
          <w:lang w:val="de-DE"/>
        </w:rPr>
        <w:id w:val="-1739549437"/>
        <w:docPartObj>
          <w:docPartGallery w:val="Bibliographies"/>
          <w:docPartUnique/>
        </w:docPartObj>
      </w:sdtPr>
      <w:sdtEndPr>
        <w:rPr>
          <w:lang w:val="de-AT"/>
        </w:rPr>
      </w:sdtEndPr>
      <w:sdtContent>
        <w:p w14:paraId="318467C2" w14:textId="580C9256" w:rsidR="00ED6E63" w:rsidRDefault="00AE1FC7">
          <w:pPr>
            <w:pStyle w:val="berschrift1"/>
          </w:pPr>
          <w:r>
            <w:rPr>
              <w:lang w:val="de-DE"/>
            </w:rPr>
            <w:t>Quellen</w:t>
          </w:r>
        </w:p>
        <w:sdt>
          <w:sdtPr>
            <w:id w:val="111145805"/>
            <w:bibliography/>
          </w:sdtPr>
          <w:sdtContent>
            <w:p w14:paraId="635A508F" w14:textId="77777777" w:rsidR="00AE1FC7" w:rsidRDefault="00ED6E63" w:rsidP="00AE1FC7">
              <w:pPr>
                <w:pStyle w:val="Literaturverzeichnis"/>
                <w:ind w:left="720" w:hanging="720"/>
                <w:rPr>
                  <w:noProof/>
                  <w:sz w:val="24"/>
                  <w:lang w:val="de-DE"/>
                </w:rPr>
              </w:pPr>
              <w:r>
                <w:fldChar w:fldCharType="begin"/>
              </w:r>
              <w:r w:rsidRPr="00ED6E63">
                <w:rPr>
                  <w:lang w:val="en-US"/>
                </w:rPr>
                <w:instrText>BIBLIOGRAPHY</w:instrText>
              </w:r>
              <w:r>
                <w:fldChar w:fldCharType="separate"/>
              </w:r>
              <w:r w:rsidR="00AE1FC7" w:rsidRPr="00AE1FC7">
                <w:rPr>
                  <w:noProof/>
                  <w:lang w:val="en-US"/>
                </w:rPr>
                <w:t xml:space="preserve">Dangl, H. (18. 12 2023). </w:t>
              </w:r>
              <w:r w:rsidR="00AE1FC7" w:rsidRPr="00AE1FC7">
                <w:rPr>
                  <w:i/>
                  <w:iCs/>
                  <w:noProof/>
                  <w:lang w:val="en-US"/>
                </w:rPr>
                <w:t>HTL Hollabrunn Homepage</w:t>
              </w:r>
              <w:r w:rsidR="00AE1FC7" w:rsidRPr="00AE1FC7">
                <w:rPr>
                  <w:noProof/>
                  <w:lang w:val="en-US"/>
                </w:rPr>
                <w:t xml:space="preserve">. </w:t>
              </w:r>
              <w:r w:rsidR="00AE1FC7">
                <w:rPr>
                  <w:noProof/>
                  <w:lang w:val="de-DE"/>
                </w:rPr>
                <w:t>Von https://htl-hl.ac.at abgerufen</w:t>
              </w:r>
            </w:p>
            <w:p w14:paraId="3F8D5465" w14:textId="2F5C37D0" w:rsidR="00ED6E63" w:rsidRDefault="00ED6E63" w:rsidP="00AE1FC7">
              <w:r>
                <w:rPr>
                  <w:b/>
                  <w:bCs/>
                </w:rPr>
                <w:fldChar w:fldCharType="end"/>
              </w:r>
            </w:p>
          </w:sdtContent>
        </w:sdt>
      </w:sdtContent>
    </w:sdt>
    <w:p w14:paraId="423B5FA7" w14:textId="3D542F35" w:rsidR="00B13A59" w:rsidRDefault="000408C4" w:rsidP="00ED6E63">
      <w:pPr>
        <w:pStyle w:val="berschrift1"/>
        <w:numPr>
          <w:ilvl w:val="0"/>
          <w:numId w:val="0"/>
        </w:numPr>
      </w:pPr>
      <w:r>
        <w:br w:type="page"/>
      </w:r>
    </w:p>
    <w:p w14:paraId="7AD15B43" w14:textId="77777777" w:rsidR="00B13A59" w:rsidRDefault="00B13A59" w:rsidP="000C5240">
      <w:pPr>
        <w:pStyle w:val="berschrift1"/>
      </w:pPr>
      <w:bookmarkStart w:id="22" w:name="_Toc153538393"/>
      <w:r>
        <w:lastRenderedPageBreak/>
        <w:t>Verzeichnis der Abbildungen</w:t>
      </w:r>
      <w:bookmarkEnd w:id="22"/>
    </w:p>
    <w:p w14:paraId="4CA71220" w14:textId="77777777" w:rsidR="00B13A59" w:rsidRDefault="00B13A59" w:rsidP="00B13A59"/>
    <w:p w14:paraId="4AC41368" w14:textId="3DF66E1E" w:rsidR="000E493C" w:rsidRDefault="000E493C">
      <w:pPr>
        <w:pStyle w:val="Abbildungsverzeichnis"/>
        <w:tabs>
          <w:tab w:val="right" w:leader="dot" w:pos="9060"/>
        </w:tabs>
        <w:rPr>
          <w:rFonts w:asciiTheme="minorHAnsi" w:eastAsiaTheme="minorEastAsia" w:hAnsiTheme="minorHAnsi" w:cstheme="minorBidi"/>
          <w:noProof/>
          <w:kern w:val="2"/>
          <w:sz w:val="22"/>
          <w:szCs w:val="22"/>
          <w14:ligatures w14:val="standardContextual"/>
        </w:rPr>
      </w:pPr>
      <w:r>
        <w:fldChar w:fldCharType="begin"/>
      </w:r>
      <w:r>
        <w:instrText xml:space="preserve"> TOC \h \z \c "Figure" </w:instrText>
      </w:r>
      <w:r>
        <w:fldChar w:fldCharType="separate"/>
      </w:r>
      <w:hyperlink w:anchor="_Toc153536681" w:history="1">
        <w:r w:rsidRPr="004A4D8A">
          <w:rPr>
            <w:rStyle w:val="Hyperlink"/>
            <w:noProof/>
          </w:rPr>
          <w:t>Abbildung 1: Das Pipeline-Prinzip der Java Stream-API (Quelle: [ULL23])</w:t>
        </w:r>
        <w:r>
          <w:rPr>
            <w:noProof/>
            <w:webHidden/>
          </w:rPr>
          <w:tab/>
        </w:r>
        <w:r>
          <w:rPr>
            <w:noProof/>
            <w:webHidden/>
          </w:rPr>
          <w:fldChar w:fldCharType="begin"/>
        </w:r>
        <w:r>
          <w:rPr>
            <w:noProof/>
            <w:webHidden/>
          </w:rPr>
          <w:instrText xml:space="preserve"> PAGEREF _Toc153536681 \h </w:instrText>
        </w:r>
        <w:r>
          <w:rPr>
            <w:noProof/>
            <w:webHidden/>
          </w:rPr>
        </w:r>
        <w:r>
          <w:rPr>
            <w:noProof/>
            <w:webHidden/>
          </w:rPr>
          <w:fldChar w:fldCharType="separate"/>
        </w:r>
        <w:r w:rsidR="00000688">
          <w:rPr>
            <w:noProof/>
            <w:webHidden/>
          </w:rPr>
          <w:t>12</w:t>
        </w:r>
        <w:r>
          <w:rPr>
            <w:noProof/>
            <w:webHidden/>
          </w:rPr>
          <w:fldChar w:fldCharType="end"/>
        </w:r>
      </w:hyperlink>
    </w:p>
    <w:p w14:paraId="406F27F9" w14:textId="5F2968D4" w:rsidR="00B13A59" w:rsidRDefault="000E493C" w:rsidP="00B13A59">
      <w:r>
        <w:fldChar w:fldCharType="end"/>
      </w:r>
    </w:p>
    <w:p w14:paraId="148A479C" w14:textId="77777777" w:rsidR="00203AB4" w:rsidRDefault="00B13A59" w:rsidP="00203AB4">
      <w:pPr>
        <w:pStyle w:val="berschrift1"/>
      </w:pPr>
      <w:r>
        <w:br w:type="page"/>
      </w:r>
      <w:bookmarkStart w:id="23" w:name="_Toc153538394"/>
      <w:r w:rsidR="00203AB4">
        <w:lastRenderedPageBreak/>
        <w:t>Verzeichnis der Code-Listings</w:t>
      </w:r>
      <w:bookmarkEnd w:id="23"/>
    </w:p>
    <w:p w14:paraId="58449C1B" w14:textId="2994CD37" w:rsidR="00515329" w:rsidRDefault="00515329">
      <w:pPr>
        <w:pStyle w:val="Abbildungsverzeichnis"/>
        <w:tabs>
          <w:tab w:val="right" w:leader="dot" w:pos="9060"/>
        </w:tabs>
        <w:rPr>
          <w:rFonts w:asciiTheme="minorHAnsi" w:eastAsiaTheme="minorEastAsia" w:hAnsiTheme="minorHAnsi" w:cstheme="minorBidi"/>
          <w:noProof/>
          <w:kern w:val="2"/>
          <w:sz w:val="22"/>
          <w:szCs w:val="22"/>
          <w14:ligatures w14:val="standardContextual"/>
        </w:rPr>
      </w:pPr>
      <w:r>
        <w:fldChar w:fldCharType="begin"/>
      </w:r>
      <w:r>
        <w:instrText xml:space="preserve"> TOC \h \z \c "Code" </w:instrText>
      </w:r>
      <w:r>
        <w:fldChar w:fldCharType="separate"/>
      </w:r>
      <w:hyperlink w:anchor="_Toc153536763" w:history="1">
        <w:r w:rsidRPr="005B5482">
          <w:rPr>
            <w:rStyle w:val="Hyperlink"/>
            <w:noProof/>
            <w:lang w:val="de-DE"/>
          </w:rPr>
          <w:t xml:space="preserve">Code-Listing </w:t>
        </w:r>
        <w:r w:rsidRPr="005B5482">
          <w:rPr>
            <w:rStyle w:val="Hyperlink"/>
            <w:noProof/>
          </w:rPr>
          <w:t>1: Verwendung der Java Stream-API (Quelle: [ULL23])</w:t>
        </w:r>
        <w:r>
          <w:rPr>
            <w:noProof/>
            <w:webHidden/>
          </w:rPr>
          <w:tab/>
        </w:r>
        <w:r>
          <w:rPr>
            <w:noProof/>
            <w:webHidden/>
          </w:rPr>
          <w:fldChar w:fldCharType="begin"/>
        </w:r>
        <w:r>
          <w:rPr>
            <w:noProof/>
            <w:webHidden/>
          </w:rPr>
          <w:instrText xml:space="preserve"> PAGEREF _Toc153536763 \h </w:instrText>
        </w:r>
        <w:r>
          <w:rPr>
            <w:noProof/>
            <w:webHidden/>
          </w:rPr>
        </w:r>
        <w:r>
          <w:rPr>
            <w:noProof/>
            <w:webHidden/>
          </w:rPr>
          <w:fldChar w:fldCharType="separate"/>
        </w:r>
        <w:r w:rsidR="00000688">
          <w:rPr>
            <w:noProof/>
            <w:webHidden/>
          </w:rPr>
          <w:t>12</w:t>
        </w:r>
        <w:r>
          <w:rPr>
            <w:noProof/>
            <w:webHidden/>
          </w:rPr>
          <w:fldChar w:fldCharType="end"/>
        </w:r>
      </w:hyperlink>
    </w:p>
    <w:p w14:paraId="035D46D7" w14:textId="5B25AB6C" w:rsidR="000E493C" w:rsidRDefault="00515329" w:rsidP="00515329">
      <w:r>
        <w:fldChar w:fldCharType="end"/>
      </w:r>
      <w:r w:rsidR="000E493C">
        <w:br w:type="page"/>
      </w:r>
    </w:p>
    <w:p w14:paraId="5EB3CCA5" w14:textId="77777777" w:rsidR="00B13A59" w:rsidRDefault="00B13A59" w:rsidP="002A1D95">
      <w:pPr>
        <w:pStyle w:val="berschrift1"/>
      </w:pPr>
      <w:bookmarkStart w:id="24" w:name="_Toc153538395"/>
      <w:r>
        <w:lastRenderedPageBreak/>
        <w:t>Begleitprotokoll</w:t>
      </w:r>
      <w:bookmarkEnd w:id="24"/>
    </w:p>
    <w:p w14:paraId="32BECEF4" w14:textId="77777777" w:rsidR="00B13A59" w:rsidRDefault="00B13A59">
      <w:pPr>
        <w:spacing w:line="240" w:lineRule="auto"/>
      </w:pPr>
      <w:r>
        <w:br w:type="page"/>
      </w:r>
    </w:p>
    <w:p w14:paraId="5D162787" w14:textId="77777777" w:rsidR="000408C4" w:rsidRDefault="000408C4" w:rsidP="000C5240">
      <w:pPr>
        <w:pStyle w:val="berschrift1"/>
      </w:pPr>
      <w:bookmarkStart w:id="25" w:name="_Toc153538396"/>
      <w:r>
        <w:lastRenderedPageBreak/>
        <w:t>Anhang</w:t>
      </w:r>
      <w:bookmarkEnd w:id="25"/>
    </w:p>
    <w:p w14:paraId="35F74B6C" w14:textId="77777777" w:rsidR="00B13A59" w:rsidRPr="00B13A59" w:rsidRDefault="00B13A59" w:rsidP="00B13A59"/>
    <w:p w14:paraId="695C389E" w14:textId="33CE7A7E" w:rsidR="00352433" w:rsidRDefault="00B13A59" w:rsidP="00B13A59">
      <w:pPr>
        <w:pStyle w:val="berschrift2"/>
        <w:rPr>
          <w:highlight w:val="yellow"/>
        </w:rPr>
      </w:pPr>
      <w:bookmarkStart w:id="26" w:name="_Toc153538397"/>
      <w:bookmarkStart w:id="27" w:name="_Toc153528589"/>
      <w:r w:rsidRPr="00B13A59">
        <w:rPr>
          <w:highlight w:val="yellow"/>
        </w:rPr>
        <w:t>Projektdokumentation (</w:t>
      </w:r>
      <w:r w:rsidR="00726DF3">
        <w:rPr>
          <w:highlight w:val="yellow"/>
        </w:rPr>
        <w:t xml:space="preserve">UML-Modelle, </w:t>
      </w:r>
      <w:r w:rsidR="008707F9">
        <w:rPr>
          <w:highlight w:val="yellow"/>
        </w:rPr>
        <w:t>Sketches</w:t>
      </w:r>
      <w:r w:rsidR="00672B4A">
        <w:rPr>
          <w:highlight w:val="yellow"/>
        </w:rPr>
        <w:t>, Wireframes,</w:t>
      </w:r>
      <w:bookmarkEnd w:id="26"/>
    </w:p>
    <w:p w14:paraId="6B153EDB" w14:textId="68E16DB5" w:rsidR="00B13A59" w:rsidRPr="00B13A59" w:rsidRDefault="008707F9" w:rsidP="00B13A59">
      <w:pPr>
        <w:pStyle w:val="berschrift2"/>
        <w:rPr>
          <w:highlight w:val="yellow"/>
        </w:rPr>
      </w:pPr>
      <w:bookmarkStart w:id="28" w:name="_Toc153538398"/>
      <w:r>
        <w:rPr>
          <w:highlight w:val="yellow"/>
        </w:rPr>
        <w:t xml:space="preserve">Mockups, </w:t>
      </w:r>
      <w:r w:rsidR="00726DF3" w:rsidRPr="00B13A59">
        <w:rPr>
          <w:highlight w:val="yellow"/>
        </w:rPr>
        <w:t>Besprechungsprotokolle</w:t>
      </w:r>
      <w:r w:rsidR="00726DF3">
        <w:rPr>
          <w:highlight w:val="yellow"/>
        </w:rPr>
        <w:t xml:space="preserve">, </w:t>
      </w:r>
      <w:r w:rsidR="00B13A59" w:rsidRPr="00B13A59">
        <w:rPr>
          <w:highlight w:val="yellow"/>
        </w:rPr>
        <w:t>Kostendarstellung, etc.)</w:t>
      </w:r>
      <w:bookmarkEnd w:id="27"/>
      <w:bookmarkEnd w:id="28"/>
    </w:p>
    <w:p w14:paraId="49184A51" w14:textId="523AD236" w:rsidR="00B13A59" w:rsidRDefault="00E17392" w:rsidP="006C669E">
      <w:pPr>
        <w:pStyle w:val="berschrift2"/>
        <w:rPr>
          <w:highlight w:val="yellow"/>
        </w:rPr>
      </w:pPr>
      <w:bookmarkStart w:id="29" w:name="_Toc153528590"/>
      <w:bookmarkStart w:id="30" w:name="_Toc153538399"/>
      <w:r>
        <w:rPr>
          <w:highlight w:val="yellow"/>
        </w:rPr>
        <w:t>Quellcode Ausschnitte</w:t>
      </w:r>
      <w:bookmarkEnd w:id="29"/>
      <w:bookmarkEnd w:id="30"/>
    </w:p>
    <w:p w14:paraId="6254F5A5" w14:textId="1EBC5718" w:rsidR="00E17392" w:rsidRPr="00E17392" w:rsidRDefault="006C669E" w:rsidP="006C669E">
      <w:pPr>
        <w:pStyle w:val="berschrift2"/>
        <w:rPr>
          <w:highlight w:val="yellow"/>
        </w:rPr>
      </w:pPr>
      <w:bookmarkStart w:id="31" w:name="_Toc153528591"/>
      <w:bookmarkStart w:id="32" w:name="_Toc153538400"/>
      <w:r>
        <w:rPr>
          <w:highlight w:val="yellow"/>
        </w:rPr>
        <w:t>Konfigurationsdateien</w:t>
      </w:r>
      <w:bookmarkEnd w:id="31"/>
      <w:bookmarkEnd w:id="32"/>
    </w:p>
    <w:p w14:paraId="43E7D2E7" w14:textId="053053A7" w:rsidR="00C10843" w:rsidRPr="00B13A59" w:rsidRDefault="00672B4A" w:rsidP="00B13A59">
      <w:pPr>
        <w:pStyle w:val="berschrift2"/>
        <w:rPr>
          <w:highlight w:val="yellow"/>
        </w:rPr>
      </w:pPr>
      <w:bookmarkStart w:id="33" w:name="_Toc153528592"/>
      <w:bookmarkStart w:id="34" w:name="_Toc153538401"/>
      <w:r>
        <w:rPr>
          <w:highlight w:val="yellow"/>
        </w:rPr>
        <w:t>S</w:t>
      </w:r>
      <w:r w:rsidR="00C10843" w:rsidRPr="00B13A59">
        <w:rPr>
          <w:highlight w:val="yellow"/>
        </w:rPr>
        <w:t>onstiges</w:t>
      </w:r>
      <w:bookmarkEnd w:id="33"/>
      <w:bookmarkEnd w:id="34"/>
    </w:p>
    <w:p w14:paraId="2F92BAB7" w14:textId="77777777" w:rsidR="00A3269F" w:rsidRPr="00A3269F" w:rsidRDefault="00A3269F" w:rsidP="001E2D38"/>
    <w:sectPr w:rsidR="00A3269F" w:rsidRPr="00A3269F" w:rsidSect="00485B5B">
      <w:headerReference w:type="default" r:id="rId25"/>
      <w:footerReference w:type="default" r:id="rId26"/>
      <w:pgSz w:w="11906" w:h="16838" w:code="9"/>
      <w:pgMar w:top="1213"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A544B3" w14:textId="77777777" w:rsidR="00B76727" w:rsidRDefault="00B76727">
      <w:r>
        <w:separator/>
      </w:r>
    </w:p>
    <w:p w14:paraId="154958C7" w14:textId="77777777" w:rsidR="00B76727" w:rsidRDefault="00B76727"/>
    <w:p w14:paraId="39DF844A" w14:textId="77777777" w:rsidR="00B76727" w:rsidRDefault="00B76727"/>
    <w:p w14:paraId="4EE2D4FC" w14:textId="77777777" w:rsidR="00B76727" w:rsidRDefault="00B76727"/>
    <w:p w14:paraId="6F11BA09" w14:textId="77777777" w:rsidR="00B76727" w:rsidRDefault="00B76727"/>
    <w:p w14:paraId="161ADA17" w14:textId="77777777" w:rsidR="00B76727" w:rsidRDefault="00B76727"/>
    <w:p w14:paraId="1F2D70B6" w14:textId="77777777" w:rsidR="00B76727" w:rsidRDefault="00B76727"/>
    <w:p w14:paraId="2D49AD1E" w14:textId="77777777" w:rsidR="00B76727" w:rsidRDefault="00B76727"/>
    <w:p w14:paraId="7E8317CF" w14:textId="77777777" w:rsidR="00B76727" w:rsidRDefault="00B76727"/>
    <w:p w14:paraId="06355E15" w14:textId="77777777" w:rsidR="00B76727" w:rsidRDefault="00B76727"/>
  </w:endnote>
  <w:endnote w:type="continuationSeparator" w:id="0">
    <w:p w14:paraId="333B7623" w14:textId="77777777" w:rsidR="00B76727" w:rsidRDefault="00B76727">
      <w:r>
        <w:continuationSeparator/>
      </w:r>
    </w:p>
    <w:p w14:paraId="0B2FDF54" w14:textId="77777777" w:rsidR="00B76727" w:rsidRDefault="00B76727"/>
    <w:p w14:paraId="46975F59" w14:textId="77777777" w:rsidR="00B76727" w:rsidRDefault="00B76727"/>
    <w:p w14:paraId="3831BE43" w14:textId="77777777" w:rsidR="00B76727" w:rsidRDefault="00B76727"/>
    <w:p w14:paraId="675CDD84" w14:textId="77777777" w:rsidR="00B76727" w:rsidRDefault="00B76727"/>
    <w:p w14:paraId="70AAEE3C" w14:textId="77777777" w:rsidR="00B76727" w:rsidRDefault="00B76727"/>
    <w:p w14:paraId="68827977" w14:textId="77777777" w:rsidR="00B76727" w:rsidRDefault="00B76727"/>
    <w:p w14:paraId="707ACC3A" w14:textId="77777777" w:rsidR="00B76727" w:rsidRDefault="00B76727"/>
    <w:p w14:paraId="31F9D2E5" w14:textId="77777777" w:rsidR="00B76727" w:rsidRDefault="00B76727"/>
    <w:p w14:paraId="581C5E8D" w14:textId="77777777" w:rsidR="00B76727" w:rsidRDefault="00B767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DINPro-Bold">
    <w:altName w:val="Yu Gothic"/>
    <w:panose1 w:val="00000000000000000000"/>
    <w:charset w:val="80"/>
    <w:family w:val="swiss"/>
    <w:notTrueType/>
    <w:pitch w:val="default"/>
    <w:sig w:usb0="00000003" w:usb1="08070000" w:usb2="00000010" w:usb3="00000000" w:csb0="00020001" w:csb1="00000000"/>
  </w:font>
  <w:font w:name="FoundryFormSans-Book">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B54D9" w14:textId="77777777" w:rsidR="006A7DFC" w:rsidRDefault="006A7DFC" w:rsidP="00144D02">
    <w:pPr>
      <w:pStyle w:val="Fuzeile"/>
      <w:tabs>
        <w:tab w:val="clear" w:pos="4536"/>
        <w:tab w:val="clear" w:pos="9072"/>
        <w:tab w:val="left" w:pos="408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1C144" w14:textId="77777777" w:rsidR="006A7DFC" w:rsidRDefault="006A7DFC" w:rsidP="00144D02">
    <w:pPr>
      <w:pStyle w:val="Fuzeile"/>
      <w:tabs>
        <w:tab w:val="clear" w:pos="4536"/>
        <w:tab w:val="clear" w:pos="9072"/>
        <w:tab w:val="left" w:pos="408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0D771" w14:textId="77777777" w:rsidR="006A7DFC" w:rsidRDefault="006A7DFC" w:rsidP="00144D02">
    <w:pPr>
      <w:pStyle w:val="Fuzeile"/>
      <w:tabs>
        <w:tab w:val="clear" w:pos="4536"/>
        <w:tab w:val="clear" w:pos="9072"/>
        <w:tab w:val="left" w:pos="408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1AB8D4" w14:textId="77777777" w:rsidR="006A7DFC" w:rsidRDefault="006A7DFC" w:rsidP="00114DB2">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45D907" w14:textId="77777777" w:rsidR="006A7DFC" w:rsidRPr="004D1F77" w:rsidRDefault="006A7DFC" w:rsidP="00114DB2">
    <w:pPr>
      <w:pStyle w:val="Fuzeile"/>
      <w:pBdr>
        <w:top w:val="single" w:sz="4" w:space="1" w:color="auto"/>
      </w:pBdr>
      <w:rPr>
        <w:highlight w:val="yellow"/>
      </w:rPr>
    </w:pPr>
    <w:r>
      <w:rPr>
        <w:highlight w:val="yellow"/>
      </w:rPr>
      <w:t>HTBL Hollabrunn</w:t>
    </w:r>
    <w:r>
      <w:rPr>
        <w:highlight w:val="yellow"/>
      </w:rPr>
      <w:tab/>
    </w:r>
    <w:r w:rsidRPr="00114DB2">
      <w:rPr>
        <w:highlight w:val="yellow"/>
      </w:rPr>
      <w:t>N</w:t>
    </w:r>
    <w:r>
      <w:rPr>
        <w:highlight w:val="yellow"/>
      </w:rPr>
      <w:t>achname des Autors der Seite</w:t>
    </w:r>
    <w:r w:rsidRPr="00114DB2">
      <w:tab/>
    </w:r>
    <w:r>
      <w:t xml:space="preserve">Seite </w:t>
    </w:r>
    <w:r>
      <w:fldChar w:fldCharType="begin"/>
    </w:r>
    <w:r>
      <w:instrText>PAGE   \* MERGEFORMAT</w:instrText>
    </w:r>
    <w:r>
      <w:fldChar w:fldCharType="separate"/>
    </w:r>
    <w:r w:rsidR="00943A13" w:rsidRPr="00943A13">
      <w:rPr>
        <w:noProof/>
        <w:lang w:val="de-DE"/>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6B0BA7" w14:textId="77777777" w:rsidR="00B76727" w:rsidRDefault="00B76727">
      <w:r>
        <w:separator/>
      </w:r>
    </w:p>
    <w:p w14:paraId="6AAAC08F" w14:textId="77777777" w:rsidR="00B76727" w:rsidRDefault="00B76727"/>
    <w:p w14:paraId="33AA2550" w14:textId="77777777" w:rsidR="00B76727" w:rsidRDefault="00B76727"/>
    <w:p w14:paraId="21662F1A" w14:textId="77777777" w:rsidR="00B76727" w:rsidRDefault="00B76727"/>
    <w:p w14:paraId="6829C565" w14:textId="77777777" w:rsidR="00B76727" w:rsidRDefault="00B76727"/>
    <w:p w14:paraId="2586A270" w14:textId="77777777" w:rsidR="00B76727" w:rsidRDefault="00B76727"/>
    <w:p w14:paraId="391267FF" w14:textId="77777777" w:rsidR="00B76727" w:rsidRDefault="00B76727"/>
    <w:p w14:paraId="122C7C27" w14:textId="77777777" w:rsidR="00B76727" w:rsidRDefault="00B76727"/>
    <w:p w14:paraId="4FA3A7D4" w14:textId="77777777" w:rsidR="00B76727" w:rsidRDefault="00B76727"/>
    <w:p w14:paraId="546A4AAE" w14:textId="77777777" w:rsidR="00B76727" w:rsidRDefault="00B76727"/>
  </w:footnote>
  <w:footnote w:type="continuationSeparator" w:id="0">
    <w:p w14:paraId="343AC59F" w14:textId="77777777" w:rsidR="00B76727" w:rsidRDefault="00B76727">
      <w:r>
        <w:continuationSeparator/>
      </w:r>
    </w:p>
    <w:p w14:paraId="4DBC371B" w14:textId="77777777" w:rsidR="00B76727" w:rsidRDefault="00B76727"/>
    <w:p w14:paraId="489AF88D" w14:textId="77777777" w:rsidR="00B76727" w:rsidRDefault="00B76727"/>
    <w:p w14:paraId="7C3E08B8" w14:textId="77777777" w:rsidR="00B76727" w:rsidRDefault="00B76727"/>
    <w:p w14:paraId="72E17054" w14:textId="77777777" w:rsidR="00B76727" w:rsidRDefault="00B76727"/>
    <w:p w14:paraId="4D9F3F86" w14:textId="77777777" w:rsidR="00B76727" w:rsidRDefault="00B76727"/>
    <w:p w14:paraId="7154DF01" w14:textId="77777777" w:rsidR="00B76727" w:rsidRDefault="00B76727"/>
    <w:p w14:paraId="5FFC15B5" w14:textId="77777777" w:rsidR="00B76727" w:rsidRDefault="00B76727"/>
    <w:p w14:paraId="64D9B3C4" w14:textId="77777777" w:rsidR="00B76727" w:rsidRDefault="00B76727"/>
    <w:p w14:paraId="0ED25F71" w14:textId="77777777" w:rsidR="00B76727" w:rsidRDefault="00B767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4D352" w14:textId="77777777" w:rsidR="006A7DFC" w:rsidRPr="00E542F3" w:rsidRDefault="00E53A13" w:rsidP="00075B04">
    <w:pPr>
      <w:spacing w:line="360" w:lineRule="auto"/>
      <w:jc w:val="center"/>
      <w:rPr>
        <w:rFonts w:cs="Arial"/>
        <w:b/>
        <w:sz w:val="32"/>
        <w:szCs w:val="32"/>
        <w:lang w:val="de-DE"/>
      </w:rPr>
    </w:pPr>
    <w:r>
      <w:rPr>
        <w:noProof/>
        <w:lang w:eastAsia="de-AT"/>
      </w:rPr>
      <w:drawing>
        <wp:anchor distT="0" distB="0" distL="114300" distR="114300" simplePos="0" relativeHeight="251662848" behindDoc="1" locked="0" layoutInCell="1" allowOverlap="1" wp14:anchorId="2BA39F2A" wp14:editId="3F1DD1C5">
          <wp:simplePos x="0" y="0"/>
          <wp:positionH relativeFrom="column">
            <wp:posOffset>5362130</wp:posOffset>
          </wp:positionH>
          <wp:positionV relativeFrom="paragraph">
            <wp:posOffset>6573</wp:posOffset>
          </wp:positionV>
          <wp:extent cx="756000" cy="540000"/>
          <wp:effectExtent l="0" t="0" r="6350" b="0"/>
          <wp:wrapTight wrapText="bothSides">
            <wp:wrapPolygon edited="0">
              <wp:start x="7624" y="0"/>
              <wp:lineTo x="0" y="10673"/>
              <wp:lineTo x="0" y="20584"/>
              <wp:lineTo x="21237" y="20584"/>
              <wp:lineTo x="21237" y="0"/>
              <wp:lineTo x="7624" y="0"/>
            </wp:wrapPolygon>
          </wp:wrapTight>
          <wp:docPr id="498308426" name="Grafik 498308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L"/>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6000" cy="540000"/>
                  </a:xfrm>
                  <a:prstGeom prst="rect">
                    <a:avLst/>
                  </a:prstGeom>
                  <a:noFill/>
                </pic:spPr>
              </pic:pic>
            </a:graphicData>
          </a:graphic>
          <wp14:sizeRelH relativeFrom="page">
            <wp14:pctWidth>0</wp14:pctWidth>
          </wp14:sizeRelH>
          <wp14:sizeRelV relativeFrom="page">
            <wp14:pctHeight>0</wp14:pctHeight>
          </wp14:sizeRelV>
        </wp:anchor>
      </w:drawing>
    </w:r>
    <w:r w:rsidR="006A7DFC">
      <w:rPr>
        <w:noProof/>
        <w:lang w:eastAsia="de-AT"/>
      </w:rPr>
      <w:drawing>
        <wp:anchor distT="0" distB="0" distL="114300" distR="114300" simplePos="0" relativeHeight="251651584" behindDoc="1" locked="0" layoutInCell="1" allowOverlap="1" wp14:anchorId="76053F4A" wp14:editId="4259FA16">
          <wp:simplePos x="0" y="0"/>
          <wp:positionH relativeFrom="column">
            <wp:posOffset>-49530</wp:posOffset>
          </wp:positionH>
          <wp:positionV relativeFrom="paragraph">
            <wp:posOffset>-31750</wp:posOffset>
          </wp:positionV>
          <wp:extent cx="1195070" cy="605790"/>
          <wp:effectExtent l="0" t="0" r="5080" b="3810"/>
          <wp:wrapTight wrapText="bothSides">
            <wp:wrapPolygon edited="0">
              <wp:start x="0" y="0"/>
              <wp:lineTo x="0" y="21057"/>
              <wp:lineTo x="21348" y="21057"/>
              <wp:lineTo x="21348" y="0"/>
              <wp:lineTo x="0" y="0"/>
            </wp:wrapPolygon>
          </wp:wrapTight>
          <wp:docPr id="1687464757" name="Grafik 1687464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95070" cy="605790"/>
                  </a:xfrm>
                  <a:prstGeom prst="rect">
                    <a:avLst/>
                  </a:prstGeom>
                  <a:noFill/>
                </pic:spPr>
              </pic:pic>
            </a:graphicData>
          </a:graphic>
          <wp14:sizeRelH relativeFrom="page">
            <wp14:pctWidth>0</wp14:pctWidth>
          </wp14:sizeRelH>
          <wp14:sizeRelV relativeFrom="page">
            <wp14:pctHeight>0</wp14:pctHeight>
          </wp14:sizeRelV>
        </wp:anchor>
      </w:drawing>
    </w:r>
    <w:r w:rsidR="006A7DFC" w:rsidRPr="00E542F3">
      <w:rPr>
        <w:rFonts w:cs="Arial"/>
        <w:b/>
        <w:sz w:val="32"/>
        <w:szCs w:val="32"/>
        <w:lang w:val="de-DE"/>
      </w:rPr>
      <w:t>HTBL</w:t>
    </w:r>
    <w:r w:rsidR="006A7DFC">
      <w:rPr>
        <w:rFonts w:cs="Arial"/>
        <w:b/>
        <w:sz w:val="32"/>
        <w:szCs w:val="32"/>
        <w:lang w:val="de-DE"/>
      </w:rPr>
      <w:t xml:space="preserve"> Hollabrunn</w:t>
    </w:r>
  </w:p>
  <w:p w14:paraId="1E673723" w14:textId="557C35C8" w:rsidR="006A7DFC" w:rsidRPr="00E542F3" w:rsidRDefault="006A7DFC" w:rsidP="00043183">
    <w:pPr>
      <w:jc w:val="center"/>
      <w:rPr>
        <w:rFonts w:cs="Arial"/>
        <w:b/>
        <w:lang w:val="de-DE"/>
      </w:rPr>
    </w:pPr>
    <w:r w:rsidRPr="00E542F3">
      <w:rPr>
        <w:rFonts w:cs="Arial"/>
        <w:b/>
        <w:lang w:val="de-DE"/>
      </w:rPr>
      <w:t xml:space="preserve">Höhere Lehranstalt für </w:t>
    </w:r>
    <w:r w:rsidR="00043183">
      <w:rPr>
        <w:rFonts w:cs="Arial"/>
        <w:b/>
        <w:lang w:val="de-DE"/>
      </w:rPr>
      <w:t>Informationstechnologie</w:t>
    </w:r>
    <w:r>
      <w:rPr>
        <w:rFonts w:cs="Arial"/>
        <w:b/>
        <w:lang w:val="de-DE"/>
      </w:rPr>
      <w:t xml:space="preserve"> </w:t>
    </w:r>
  </w:p>
  <w:p w14:paraId="78BAFECC" w14:textId="77777777" w:rsidR="006A7DFC" w:rsidRPr="003E73FF" w:rsidRDefault="006A7DFC" w:rsidP="0043369D">
    <w:pPr>
      <w:pBdr>
        <w:bottom w:val="single" w:sz="4" w:space="1" w:color="auto"/>
      </w:pBdr>
      <w:rPr>
        <w:rFonts w:cs="Arial"/>
        <w:b/>
        <w:sz w:val="20"/>
        <w:lang w:val="de-DE"/>
      </w:rPr>
    </w:pPr>
  </w:p>
  <w:p w14:paraId="38CDC415" w14:textId="77777777" w:rsidR="006A7DFC" w:rsidRDefault="006A7DF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5A515" w14:textId="77777777" w:rsidR="006A7DFC" w:rsidRDefault="006A7DF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134296" w14:textId="77777777" w:rsidR="006A7DFC" w:rsidRDefault="006A7DFC">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877"/>
    </w:tblGrid>
    <w:tr w:rsidR="006A7DFC" w14:paraId="7898E077" w14:textId="77777777" w:rsidTr="00D02DCF">
      <w:trPr>
        <w:trHeight w:val="538"/>
      </w:trPr>
      <w:tc>
        <w:tcPr>
          <w:tcW w:w="1843" w:type="dxa"/>
          <w:vMerge w:val="restart"/>
          <w:vAlign w:val="center"/>
        </w:tcPr>
        <w:p w14:paraId="52E89E3F" w14:textId="77777777" w:rsidR="006A7DFC" w:rsidRDefault="006A7DFC" w:rsidP="00E81B6D">
          <w:pPr>
            <w:pStyle w:val="Kopfzeile"/>
            <w:tabs>
              <w:tab w:val="center" w:pos="-1843"/>
            </w:tabs>
            <w:jc w:val="center"/>
            <w:rPr>
              <w:rFonts w:cs="Arial"/>
              <w:b/>
              <w:sz w:val="28"/>
            </w:rPr>
          </w:pPr>
          <w:r>
            <w:rPr>
              <w:rFonts w:cs="Arial"/>
              <w:b/>
              <w:noProof/>
              <w:sz w:val="28"/>
            </w:rPr>
            <w:drawing>
              <wp:inline distT="0" distB="0" distL="0" distR="0" wp14:anchorId="10DBEFBE" wp14:editId="60890604">
                <wp:extent cx="1068705" cy="457200"/>
                <wp:effectExtent l="19050" t="0" r="0" b="0"/>
                <wp:docPr id="89593065" name="Grafik 89593065"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HTL_Logo"/>
                        <pic:cNvPicPr>
                          <a:picLocks noChangeAspect="1" noChangeArrowheads="1"/>
                        </pic:cNvPicPr>
                      </pic:nvPicPr>
                      <pic:blipFill>
                        <a:blip r:embed="rId1"/>
                        <a:srcRect/>
                        <a:stretch>
                          <a:fillRect/>
                        </a:stretch>
                      </pic:blipFill>
                      <pic:spPr bwMode="auto">
                        <a:xfrm>
                          <a:off x="0" y="0"/>
                          <a:ext cx="1068705" cy="457200"/>
                        </a:xfrm>
                        <a:prstGeom prst="rect">
                          <a:avLst/>
                        </a:prstGeom>
                        <a:noFill/>
                        <a:ln w="9525">
                          <a:noFill/>
                          <a:miter lim="800000"/>
                          <a:headEnd/>
                          <a:tailEnd/>
                        </a:ln>
                      </pic:spPr>
                    </pic:pic>
                  </a:graphicData>
                </a:graphic>
              </wp:inline>
            </w:drawing>
          </w:r>
        </w:p>
      </w:tc>
      <w:tc>
        <w:tcPr>
          <w:tcW w:w="7877" w:type="dxa"/>
          <w:vAlign w:val="center"/>
        </w:tcPr>
        <w:p w14:paraId="410BB12D" w14:textId="77777777" w:rsidR="006A7DFC" w:rsidRPr="00010C27" w:rsidRDefault="006A7DFC" w:rsidP="00E81B6D">
          <w:pPr>
            <w:pStyle w:val="Kopfzeile"/>
            <w:tabs>
              <w:tab w:val="center" w:pos="-1843"/>
              <w:tab w:val="left" w:pos="1134"/>
            </w:tabs>
            <w:jc w:val="center"/>
            <w:rPr>
              <w:rFonts w:cs="Arial"/>
              <w:b/>
              <w:sz w:val="24"/>
            </w:rPr>
          </w:pPr>
          <w:r w:rsidRPr="00010C27">
            <w:rPr>
              <w:rFonts w:cs="Arial"/>
              <w:b/>
              <w:sz w:val="24"/>
            </w:rPr>
            <w:t xml:space="preserve">HÖHERE TECHNISCHE BUNDESLEHRANSTALT </w:t>
          </w:r>
          <w:r>
            <w:rPr>
              <w:rFonts w:cs="Arial"/>
              <w:b/>
              <w:sz w:val="24"/>
            </w:rPr>
            <w:t>HOLLABRUNN</w:t>
          </w:r>
        </w:p>
      </w:tc>
    </w:tr>
    <w:tr w:rsidR="006A7DFC" w14:paraId="7B0258A1" w14:textId="77777777" w:rsidTr="00D02DCF">
      <w:trPr>
        <w:trHeight w:val="554"/>
      </w:trPr>
      <w:tc>
        <w:tcPr>
          <w:tcW w:w="1843" w:type="dxa"/>
          <w:vMerge/>
        </w:tcPr>
        <w:p w14:paraId="1BE81C42" w14:textId="77777777" w:rsidR="006A7DFC" w:rsidRDefault="006A7DFC" w:rsidP="00E81B6D">
          <w:pPr>
            <w:pStyle w:val="Kopfzeile"/>
            <w:tabs>
              <w:tab w:val="center" w:pos="-1843"/>
              <w:tab w:val="left" w:pos="1134"/>
            </w:tabs>
            <w:jc w:val="center"/>
            <w:rPr>
              <w:rFonts w:cs="Arial"/>
              <w:b/>
              <w:sz w:val="28"/>
            </w:rPr>
          </w:pPr>
        </w:p>
      </w:tc>
      <w:tc>
        <w:tcPr>
          <w:tcW w:w="7877" w:type="dxa"/>
          <w:vAlign w:val="center"/>
        </w:tcPr>
        <w:p w14:paraId="3290E087" w14:textId="65192087" w:rsidR="006A7DFC" w:rsidRPr="00A67435" w:rsidRDefault="006A7DFC" w:rsidP="000C5240">
          <w:pPr>
            <w:pStyle w:val="berschrift1"/>
          </w:pPr>
          <w:r w:rsidRPr="00D02DCF">
            <w:t>Fachrichtung:</w:t>
          </w:r>
          <w:r w:rsidRPr="00D02DCF">
            <w:tab/>
          </w:r>
          <w:r w:rsidR="00F33761">
            <w:t>Informationstechnologie</w:t>
          </w:r>
        </w:p>
      </w:tc>
    </w:tr>
  </w:tbl>
  <w:p w14:paraId="240F2488" w14:textId="77777777" w:rsidR="006A7DFC" w:rsidRDefault="006A7DFC" w:rsidP="00501B04">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877"/>
    </w:tblGrid>
    <w:tr w:rsidR="006A7DFC" w14:paraId="148BDC96" w14:textId="77777777" w:rsidTr="006A7DFC">
      <w:trPr>
        <w:trHeight w:val="680"/>
      </w:trPr>
      <w:tc>
        <w:tcPr>
          <w:tcW w:w="1843" w:type="dxa"/>
          <w:vMerge w:val="restart"/>
          <w:vAlign w:val="center"/>
        </w:tcPr>
        <w:p w14:paraId="44C7EAB5" w14:textId="77777777" w:rsidR="006A7DFC" w:rsidRPr="0014028D" w:rsidRDefault="006A7DFC" w:rsidP="00E81B6D">
          <w:pPr>
            <w:pStyle w:val="Kopfzeile"/>
            <w:tabs>
              <w:tab w:val="center" w:pos="-1843"/>
              <w:tab w:val="left" w:pos="1134"/>
            </w:tabs>
            <w:spacing w:before="240"/>
            <w:rPr>
              <w:rFonts w:cs="Arial"/>
              <w:b/>
              <w:sz w:val="28"/>
            </w:rPr>
          </w:pPr>
          <w:r>
            <w:rPr>
              <w:rFonts w:cs="Arial"/>
              <w:b/>
              <w:noProof/>
              <w:sz w:val="28"/>
            </w:rPr>
            <w:drawing>
              <wp:anchor distT="0" distB="0" distL="114300" distR="114300" simplePos="0" relativeHeight="251674112" behindDoc="1" locked="0" layoutInCell="1" allowOverlap="1" wp14:anchorId="03B8B7ED" wp14:editId="6074A4DC">
                <wp:simplePos x="0" y="0"/>
                <wp:positionH relativeFrom="column">
                  <wp:posOffset>1905</wp:posOffset>
                </wp:positionH>
                <wp:positionV relativeFrom="paragraph">
                  <wp:posOffset>-31115</wp:posOffset>
                </wp:positionV>
                <wp:extent cx="1076960" cy="463550"/>
                <wp:effectExtent l="0" t="0" r="8890" b="0"/>
                <wp:wrapNone/>
                <wp:docPr id="2052763852" name="Grafik 2052763852"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L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960" cy="463550"/>
                        </a:xfrm>
                        <a:prstGeom prst="rect">
                          <a:avLst/>
                        </a:prstGeom>
                        <a:noFill/>
                      </pic:spPr>
                    </pic:pic>
                  </a:graphicData>
                </a:graphic>
                <wp14:sizeRelH relativeFrom="margin">
                  <wp14:pctWidth>0</wp14:pctWidth>
                </wp14:sizeRelH>
                <wp14:sizeRelV relativeFrom="margin">
                  <wp14:pctHeight>0</wp14:pctHeight>
                </wp14:sizeRelV>
              </wp:anchor>
            </w:drawing>
          </w:r>
        </w:p>
      </w:tc>
      <w:tc>
        <w:tcPr>
          <w:tcW w:w="7877" w:type="dxa"/>
          <w:vAlign w:val="center"/>
        </w:tcPr>
        <w:p w14:paraId="4483EF9B" w14:textId="77777777" w:rsidR="006A7DFC" w:rsidRPr="003C1A3E" w:rsidRDefault="006A7DFC" w:rsidP="00E81B6D">
          <w:pPr>
            <w:pStyle w:val="Kopfzeile"/>
            <w:tabs>
              <w:tab w:val="center" w:pos="-1843"/>
              <w:tab w:val="left" w:pos="1134"/>
            </w:tabs>
            <w:jc w:val="center"/>
            <w:rPr>
              <w:rFonts w:cs="Arial"/>
              <w:b/>
              <w:sz w:val="28"/>
              <w:szCs w:val="28"/>
            </w:rPr>
          </w:pPr>
          <w:r w:rsidRPr="00010C27">
            <w:rPr>
              <w:rFonts w:cs="Arial"/>
              <w:b/>
              <w:sz w:val="24"/>
            </w:rPr>
            <w:t xml:space="preserve">HÖHERE TECHNISCHE BUNDESLEHRANSTALT </w:t>
          </w:r>
          <w:r>
            <w:rPr>
              <w:rFonts w:cs="Arial"/>
              <w:b/>
              <w:sz w:val="24"/>
            </w:rPr>
            <w:t>HOLLABRUNN</w:t>
          </w:r>
          <w:r w:rsidRPr="003C1A3E">
            <w:rPr>
              <w:rFonts w:cs="Arial"/>
              <w:b/>
              <w:sz w:val="28"/>
              <w:szCs w:val="28"/>
            </w:rPr>
            <w:t xml:space="preserve"> </w:t>
          </w:r>
          <w:r w:rsidRPr="0003509B">
            <w:rPr>
              <w:rFonts w:cs="Arial"/>
              <w:b/>
              <w:sz w:val="22"/>
              <w:szCs w:val="22"/>
            </w:rPr>
            <w:t xml:space="preserve">COLLEGE of ENGINEERING </w:t>
          </w:r>
        </w:p>
      </w:tc>
    </w:tr>
    <w:tr w:rsidR="006A7DFC" w:rsidRPr="00043183" w14:paraId="04C842C2" w14:textId="77777777" w:rsidTr="00EE5BFF">
      <w:trPr>
        <w:trHeight w:val="556"/>
      </w:trPr>
      <w:tc>
        <w:tcPr>
          <w:tcW w:w="1843" w:type="dxa"/>
          <w:vMerge/>
          <w:vAlign w:val="center"/>
        </w:tcPr>
        <w:p w14:paraId="549A20B6" w14:textId="77777777" w:rsidR="006A7DFC" w:rsidRDefault="006A7DFC" w:rsidP="00E81B6D">
          <w:pPr>
            <w:pStyle w:val="Kopfzeile"/>
            <w:tabs>
              <w:tab w:val="center" w:pos="-1843"/>
              <w:tab w:val="left" w:pos="1134"/>
            </w:tabs>
            <w:rPr>
              <w:rFonts w:cs="Arial"/>
              <w:b/>
              <w:sz w:val="28"/>
            </w:rPr>
          </w:pPr>
        </w:p>
      </w:tc>
      <w:tc>
        <w:tcPr>
          <w:tcW w:w="7877" w:type="dxa"/>
          <w:vAlign w:val="center"/>
        </w:tcPr>
        <w:p w14:paraId="37E5C521" w14:textId="5C50537B" w:rsidR="006A7DFC" w:rsidRPr="0014028D" w:rsidRDefault="006A7DFC" w:rsidP="000C5240">
          <w:pPr>
            <w:pStyle w:val="berschrift1"/>
            <w:rPr>
              <w:lang w:val="en-GB"/>
            </w:rPr>
          </w:pPr>
          <w:r w:rsidRPr="0014028D">
            <w:rPr>
              <w:lang w:val="en-GB"/>
            </w:rPr>
            <w:t>Department:</w:t>
          </w:r>
          <w:r w:rsidRPr="0014028D">
            <w:rPr>
              <w:lang w:val="en-GB"/>
            </w:rPr>
            <w:tab/>
          </w:r>
          <w:r w:rsidR="00DA0F21">
            <w:rPr>
              <w:lang w:val="en-GB"/>
            </w:rPr>
            <w:t>Information Technolog</w:t>
          </w:r>
          <w:r w:rsidR="008B17E1">
            <w:rPr>
              <w:lang w:val="en-GB"/>
            </w:rPr>
            <w:t>y</w:t>
          </w:r>
        </w:p>
      </w:tc>
    </w:tr>
  </w:tbl>
  <w:p w14:paraId="11B5AFB2" w14:textId="77777777" w:rsidR="006A7DFC" w:rsidRPr="00E53A13" w:rsidRDefault="006A7DFC" w:rsidP="00112A61">
    <w:pPr>
      <w:pStyle w:val="Kopfzeile"/>
      <w:rPr>
        <w:lang w:val="en-U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BA52D" w14:textId="77777777" w:rsidR="006A7DFC" w:rsidRPr="00144D02" w:rsidRDefault="006A7DFC" w:rsidP="00144D02">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2721FE" w14:textId="77777777" w:rsidR="006A7DFC" w:rsidRPr="00144D02" w:rsidRDefault="006A7DFC" w:rsidP="00144D02">
    <w:pPr>
      <w:pStyle w:val="Kopfzeile"/>
      <w:pBdr>
        <w:bottom w:val="single" w:sz="4" w:space="1" w:color="auto"/>
      </w:pBdr>
    </w:pPr>
    <w:r w:rsidRPr="00144D02">
      <w:rPr>
        <w:highlight w:val="yellow"/>
      </w:rPr>
      <w:t>Themenstellung</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AD26A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A9E433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A854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0B4E8E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A3A4D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EC0EEB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BAE945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DB6427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3FE51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A862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9B1271"/>
    <w:multiLevelType w:val="hybridMultilevel"/>
    <w:tmpl w:val="6302C1A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0FA445B0"/>
    <w:multiLevelType w:val="hybridMultilevel"/>
    <w:tmpl w:val="583E95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0FE33A86"/>
    <w:multiLevelType w:val="multilevel"/>
    <w:tmpl w:val="8D94D60A"/>
    <w:lvl w:ilvl="0">
      <w:start w:val="1"/>
      <w:numFmt w:val="decimal"/>
      <w:pStyle w:val="berschrift1"/>
      <w:lvlText w:val="%1"/>
      <w:lvlJc w:val="left"/>
      <w:pPr>
        <w:tabs>
          <w:tab w:val="num" w:pos="0"/>
        </w:tabs>
        <w:ind w:left="431" w:hanging="431"/>
      </w:pPr>
      <w:rPr>
        <w:rFonts w:hint="default"/>
        <w:b/>
        <w:i w:val="0"/>
        <w:u w:val="none"/>
      </w:rPr>
    </w:lvl>
    <w:lvl w:ilvl="1">
      <w:start w:val="1"/>
      <w:numFmt w:val="decimal"/>
      <w:pStyle w:val="berschrift2"/>
      <w:suff w:val="space"/>
      <w:lvlText w:val="%1.%2"/>
      <w:lvlJc w:val="left"/>
      <w:pPr>
        <w:ind w:left="576" w:hanging="576"/>
      </w:pPr>
      <w:rPr>
        <w:rFonts w:hint="default"/>
      </w:rPr>
    </w:lvl>
    <w:lvl w:ilvl="2">
      <w:start w:val="1"/>
      <w:numFmt w:val="decimal"/>
      <w:pStyle w:val="berschrift3"/>
      <w:suff w:val="space"/>
      <w:lvlText w:val="%1.%2.%3"/>
      <w:lvlJc w:val="left"/>
      <w:pPr>
        <w:ind w:left="720" w:hanging="720"/>
      </w:pPr>
      <w:rPr>
        <w:rFonts w:hint="default"/>
      </w:rPr>
    </w:lvl>
    <w:lvl w:ilvl="3">
      <w:start w:val="1"/>
      <w:numFmt w:val="decimal"/>
      <w:pStyle w:val="berschrift4"/>
      <w:suff w:val="space"/>
      <w:lvlText w:val="%1.%2.%3.%4"/>
      <w:lvlJc w:val="left"/>
      <w:pPr>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3" w15:restartNumberingAfterBreak="0">
    <w:nsid w:val="12F033F2"/>
    <w:multiLevelType w:val="multilevel"/>
    <w:tmpl w:val="150CBCBA"/>
    <w:lvl w:ilvl="0">
      <w:start w:val="1"/>
      <w:numFmt w:val="decimal"/>
      <w:lvlText w:val="%1"/>
      <w:lvlJc w:val="left"/>
      <w:pPr>
        <w:tabs>
          <w:tab w:val="num" w:pos="0"/>
        </w:tabs>
        <w:ind w:left="431" w:hanging="431"/>
      </w:pPr>
      <w:rPr>
        <w:rFonts w:hint="default"/>
        <w:b/>
        <w:i w:val="0"/>
        <w:u w:val="none"/>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17B40ADB"/>
    <w:multiLevelType w:val="hybridMultilevel"/>
    <w:tmpl w:val="490A54F6"/>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585109E"/>
    <w:multiLevelType w:val="hybridMultilevel"/>
    <w:tmpl w:val="CD84C2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2CC127F8"/>
    <w:multiLevelType w:val="hybridMultilevel"/>
    <w:tmpl w:val="3A24CA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8B52570"/>
    <w:multiLevelType w:val="hybridMultilevel"/>
    <w:tmpl w:val="23DE5F7C"/>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39913970"/>
    <w:multiLevelType w:val="hybridMultilevel"/>
    <w:tmpl w:val="9D52F134"/>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1500F9"/>
    <w:multiLevelType w:val="hybridMultilevel"/>
    <w:tmpl w:val="E1FC2776"/>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0" w15:restartNumberingAfterBreak="0">
    <w:nsid w:val="3AB43861"/>
    <w:multiLevelType w:val="hybridMultilevel"/>
    <w:tmpl w:val="65C017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4192394C"/>
    <w:multiLevelType w:val="hybridMultilevel"/>
    <w:tmpl w:val="1FE8837E"/>
    <w:lvl w:ilvl="0" w:tplc="0C070001">
      <w:start w:val="1"/>
      <w:numFmt w:val="bullet"/>
      <w:lvlText w:val=""/>
      <w:lvlJc w:val="left"/>
      <w:pPr>
        <w:tabs>
          <w:tab w:val="num" w:pos="720"/>
        </w:tabs>
        <w:ind w:left="720" w:hanging="360"/>
      </w:pPr>
      <w:rPr>
        <w:rFonts w:ascii="Symbol" w:hAnsi="Symbol"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7BC46B7"/>
    <w:multiLevelType w:val="hybridMultilevel"/>
    <w:tmpl w:val="575A99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4B5250AA"/>
    <w:multiLevelType w:val="hybridMultilevel"/>
    <w:tmpl w:val="870088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4B6F38DC"/>
    <w:multiLevelType w:val="hybridMultilevel"/>
    <w:tmpl w:val="2780D0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537B68F2"/>
    <w:multiLevelType w:val="multilevel"/>
    <w:tmpl w:val="C48E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8062C8"/>
    <w:multiLevelType w:val="hybridMultilevel"/>
    <w:tmpl w:val="C0B0D674"/>
    <w:lvl w:ilvl="0" w:tplc="B5FAB87A">
      <w:start w:val="1"/>
      <w:numFmt w:val="upperLetter"/>
      <w:pStyle w:val="Anhang"/>
      <w:lvlText w:val="%1)"/>
      <w:lvlJc w:val="left"/>
      <w:pPr>
        <w:tabs>
          <w:tab w:val="num" w:pos="567"/>
        </w:tabs>
        <w:ind w:left="567" w:hanging="567"/>
      </w:pPr>
      <w:rPr>
        <w:rFonts w:ascii="Arial" w:hAnsi="Arial" w:hint="default"/>
        <w:b/>
        <w:i w:val="0"/>
        <w:sz w:val="28"/>
        <w:szCs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15:restartNumberingAfterBreak="0">
    <w:nsid w:val="58212C1F"/>
    <w:multiLevelType w:val="hybridMultilevel"/>
    <w:tmpl w:val="1BFC194A"/>
    <w:lvl w:ilvl="0" w:tplc="C9C4E26E">
      <w:start w:val="1"/>
      <w:numFmt w:val="upperRoman"/>
      <w:pStyle w:val="Verzeichnis"/>
      <w:lvlText w:val="%1)"/>
      <w:lvlJc w:val="left"/>
      <w:pPr>
        <w:tabs>
          <w:tab w:val="num" w:pos="567"/>
        </w:tabs>
        <w:ind w:left="567" w:hanging="567"/>
      </w:pPr>
      <w:rPr>
        <w:rFonts w:ascii="Arial" w:hAnsi="Arial" w:hint="default"/>
        <w:b/>
        <w:i w:val="0"/>
        <w:sz w:val="28"/>
        <w:szCs w:val="28"/>
        <w:vertAlign w:val="baseline"/>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589803BB"/>
    <w:multiLevelType w:val="hybridMultilevel"/>
    <w:tmpl w:val="79622C28"/>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6C60526"/>
    <w:multiLevelType w:val="hybridMultilevel"/>
    <w:tmpl w:val="75D25A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6E7F4BDE"/>
    <w:multiLevelType w:val="hybridMultilevel"/>
    <w:tmpl w:val="A9CEE2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76183C2A"/>
    <w:multiLevelType w:val="hybridMultilevel"/>
    <w:tmpl w:val="7E366CB6"/>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CF76C93"/>
    <w:multiLevelType w:val="hybridMultilevel"/>
    <w:tmpl w:val="46ACBD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070348085">
    <w:abstractNumId w:val="12"/>
  </w:num>
  <w:num w:numId="2" w16cid:durableId="1256135858">
    <w:abstractNumId w:val="26"/>
  </w:num>
  <w:num w:numId="3" w16cid:durableId="871069964">
    <w:abstractNumId w:val="27"/>
  </w:num>
  <w:num w:numId="4" w16cid:durableId="599796773">
    <w:abstractNumId w:val="21"/>
  </w:num>
  <w:num w:numId="5" w16cid:durableId="144125766">
    <w:abstractNumId w:val="15"/>
  </w:num>
  <w:num w:numId="6" w16cid:durableId="553925870">
    <w:abstractNumId w:val="10"/>
  </w:num>
  <w:num w:numId="7" w16cid:durableId="35665590">
    <w:abstractNumId w:val="18"/>
  </w:num>
  <w:num w:numId="8" w16cid:durableId="1998336221">
    <w:abstractNumId w:val="29"/>
  </w:num>
  <w:num w:numId="9" w16cid:durableId="944847366">
    <w:abstractNumId w:val="32"/>
  </w:num>
  <w:num w:numId="10" w16cid:durableId="1578706023">
    <w:abstractNumId w:val="17"/>
  </w:num>
  <w:num w:numId="11" w16cid:durableId="1238245390">
    <w:abstractNumId w:val="16"/>
  </w:num>
  <w:num w:numId="12" w16cid:durableId="2143036552">
    <w:abstractNumId w:val="19"/>
  </w:num>
  <w:num w:numId="13" w16cid:durableId="1650355357">
    <w:abstractNumId w:val="12"/>
  </w:num>
  <w:num w:numId="14" w16cid:durableId="929389278">
    <w:abstractNumId w:val="13"/>
  </w:num>
  <w:num w:numId="15" w16cid:durableId="53046278">
    <w:abstractNumId w:val="12"/>
  </w:num>
  <w:num w:numId="16" w16cid:durableId="882257264">
    <w:abstractNumId w:val="31"/>
  </w:num>
  <w:num w:numId="17" w16cid:durableId="1367560434">
    <w:abstractNumId w:val="28"/>
  </w:num>
  <w:num w:numId="18" w16cid:durableId="832373298">
    <w:abstractNumId w:val="14"/>
  </w:num>
  <w:num w:numId="19" w16cid:durableId="428695184">
    <w:abstractNumId w:val="26"/>
  </w:num>
  <w:num w:numId="20" w16cid:durableId="1209145344">
    <w:abstractNumId w:val="20"/>
  </w:num>
  <w:num w:numId="21" w16cid:durableId="961497750">
    <w:abstractNumId w:val="22"/>
  </w:num>
  <w:num w:numId="22" w16cid:durableId="1638729687">
    <w:abstractNumId w:val="9"/>
  </w:num>
  <w:num w:numId="23" w16cid:durableId="1795563972">
    <w:abstractNumId w:val="7"/>
  </w:num>
  <w:num w:numId="24" w16cid:durableId="1164203127">
    <w:abstractNumId w:val="6"/>
  </w:num>
  <w:num w:numId="25" w16cid:durableId="578102340">
    <w:abstractNumId w:val="5"/>
  </w:num>
  <w:num w:numId="26" w16cid:durableId="362291314">
    <w:abstractNumId w:val="4"/>
  </w:num>
  <w:num w:numId="27" w16cid:durableId="548539223">
    <w:abstractNumId w:val="8"/>
  </w:num>
  <w:num w:numId="28" w16cid:durableId="1924023394">
    <w:abstractNumId w:val="3"/>
  </w:num>
  <w:num w:numId="29" w16cid:durableId="507252797">
    <w:abstractNumId w:val="2"/>
  </w:num>
  <w:num w:numId="30" w16cid:durableId="179898547">
    <w:abstractNumId w:val="1"/>
  </w:num>
  <w:num w:numId="31" w16cid:durableId="1450464569">
    <w:abstractNumId w:val="0"/>
  </w:num>
  <w:num w:numId="32" w16cid:durableId="1183202521">
    <w:abstractNumId w:val="24"/>
  </w:num>
  <w:num w:numId="33" w16cid:durableId="1335844495">
    <w:abstractNumId w:val="23"/>
  </w:num>
  <w:num w:numId="34" w16cid:durableId="1932856073">
    <w:abstractNumId w:val="30"/>
  </w:num>
  <w:num w:numId="35" w16cid:durableId="618530266">
    <w:abstractNumId w:val="11"/>
  </w:num>
  <w:num w:numId="36" w16cid:durableId="710305927">
    <w:abstractNumId w:val="12"/>
  </w:num>
  <w:num w:numId="37" w16cid:durableId="790442033">
    <w:abstractNumId w:val="2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noPunctuationKerning/>
  <w:characterSpacingControl w:val="doNotCompress"/>
  <w:hdrShapeDefaults>
    <o:shapedefaults v:ext="edit" spidmax="2050" stroke="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0591"/>
    <w:rsid w:val="00000688"/>
    <w:rsid w:val="00011C74"/>
    <w:rsid w:val="000132AC"/>
    <w:rsid w:val="00021265"/>
    <w:rsid w:val="00022C88"/>
    <w:rsid w:val="00026E0B"/>
    <w:rsid w:val="0002789F"/>
    <w:rsid w:val="000408C4"/>
    <w:rsid w:val="00040E3F"/>
    <w:rsid w:val="00043183"/>
    <w:rsid w:val="00044363"/>
    <w:rsid w:val="00050630"/>
    <w:rsid w:val="000506F9"/>
    <w:rsid w:val="00053B71"/>
    <w:rsid w:val="00056C13"/>
    <w:rsid w:val="00067AE0"/>
    <w:rsid w:val="00075B04"/>
    <w:rsid w:val="00080E8C"/>
    <w:rsid w:val="000A18F9"/>
    <w:rsid w:val="000A2594"/>
    <w:rsid w:val="000A490A"/>
    <w:rsid w:val="000B442A"/>
    <w:rsid w:val="000B4D1F"/>
    <w:rsid w:val="000C0920"/>
    <w:rsid w:val="000C3CC4"/>
    <w:rsid w:val="000C5234"/>
    <w:rsid w:val="000C5240"/>
    <w:rsid w:val="000D102E"/>
    <w:rsid w:val="000E493C"/>
    <w:rsid w:val="000F37C0"/>
    <w:rsid w:val="000F3F5B"/>
    <w:rsid w:val="000F6DA4"/>
    <w:rsid w:val="000F7D51"/>
    <w:rsid w:val="00105484"/>
    <w:rsid w:val="00107636"/>
    <w:rsid w:val="00110F26"/>
    <w:rsid w:val="00112A61"/>
    <w:rsid w:val="00114DB2"/>
    <w:rsid w:val="0012553B"/>
    <w:rsid w:val="00130A02"/>
    <w:rsid w:val="0013184E"/>
    <w:rsid w:val="0013217B"/>
    <w:rsid w:val="001344B3"/>
    <w:rsid w:val="00136C48"/>
    <w:rsid w:val="001403FF"/>
    <w:rsid w:val="00140FB5"/>
    <w:rsid w:val="00144D02"/>
    <w:rsid w:val="00192CDB"/>
    <w:rsid w:val="00192CEC"/>
    <w:rsid w:val="00193FD0"/>
    <w:rsid w:val="00194B55"/>
    <w:rsid w:val="001A1653"/>
    <w:rsid w:val="001A436E"/>
    <w:rsid w:val="001A5221"/>
    <w:rsid w:val="001A5691"/>
    <w:rsid w:val="001A7A81"/>
    <w:rsid w:val="001B7F31"/>
    <w:rsid w:val="001D12EF"/>
    <w:rsid w:val="001D130A"/>
    <w:rsid w:val="001D3709"/>
    <w:rsid w:val="001D3B2B"/>
    <w:rsid w:val="001D4C7E"/>
    <w:rsid w:val="001E2D38"/>
    <w:rsid w:val="001F2E2D"/>
    <w:rsid w:val="00201BE2"/>
    <w:rsid w:val="00201DA0"/>
    <w:rsid w:val="00202B7D"/>
    <w:rsid w:val="00203AB4"/>
    <w:rsid w:val="00206D65"/>
    <w:rsid w:val="00217279"/>
    <w:rsid w:val="00217A94"/>
    <w:rsid w:val="00223A2F"/>
    <w:rsid w:val="00224972"/>
    <w:rsid w:val="002278E5"/>
    <w:rsid w:val="002328F9"/>
    <w:rsid w:val="00250A27"/>
    <w:rsid w:val="00253922"/>
    <w:rsid w:val="00255FD3"/>
    <w:rsid w:val="00262ECD"/>
    <w:rsid w:val="00263384"/>
    <w:rsid w:val="00264C88"/>
    <w:rsid w:val="002704E9"/>
    <w:rsid w:val="00270A90"/>
    <w:rsid w:val="00276DE5"/>
    <w:rsid w:val="0028648A"/>
    <w:rsid w:val="0029175D"/>
    <w:rsid w:val="00293030"/>
    <w:rsid w:val="00294FCE"/>
    <w:rsid w:val="002A1072"/>
    <w:rsid w:val="002A1D95"/>
    <w:rsid w:val="002A48B9"/>
    <w:rsid w:val="002B23B8"/>
    <w:rsid w:val="002B3034"/>
    <w:rsid w:val="002C29A4"/>
    <w:rsid w:val="002C2E30"/>
    <w:rsid w:val="002D7FAE"/>
    <w:rsid w:val="002E627E"/>
    <w:rsid w:val="002F61FB"/>
    <w:rsid w:val="002F6B66"/>
    <w:rsid w:val="00300D18"/>
    <w:rsid w:val="003067FF"/>
    <w:rsid w:val="00306AEA"/>
    <w:rsid w:val="00317455"/>
    <w:rsid w:val="00323275"/>
    <w:rsid w:val="0032413C"/>
    <w:rsid w:val="00332274"/>
    <w:rsid w:val="00332DC5"/>
    <w:rsid w:val="00334BAB"/>
    <w:rsid w:val="0034066C"/>
    <w:rsid w:val="003454C4"/>
    <w:rsid w:val="00345E2F"/>
    <w:rsid w:val="00346A9F"/>
    <w:rsid w:val="00352433"/>
    <w:rsid w:val="00362D36"/>
    <w:rsid w:val="00364A6B"/>
    <w:rsid w:val="00371225"/>
    <w:rsid w:val="003712C3"/>
    <w:rsid w:val="0037589E"/>
    <w:rsid w:val="00381020"/>
    <w:rsid w:val="00383A53"/>
    <w:rsid w:val="003903FA"/>
    <w:rsid w:val="00391C70"/>
    <w:rsid w:val="00393C57"/>
    <w:rsid w:val="0039730A"/>
    <w:rsid w:val="003A4161"/>
    <w:rsid w:val="003A785D"/>
    <w:rsid w:val="003B0591"/>
    <w:rsid w:val="003C5459"/>
    <w:rsid w:val="003D47DF"/>
    <w:rsid w:val="003E1435"/>
    <w:rsid w:val="003E6574"/>
    <w:rsid w:val="003E73FF"/>
    <w:rsid w:val="003F0AB3"/>
    <w:rsid w:val="00401CA4"/>
    <w:rsid w:val="00410791"/>
    <w:rsid w:val="00410C3B"/>
    <w:rsid w:val="004163F1"/>
    <w:rsid w:val="004200A3"/>
    <w:rsid w:val="00425F2C"/>
    <w:rsid w:val="00427205"/>
    <w:rsid w:val="0042788F"/>
    <w:rsid w:val="004314A5"/>
    <w:rsid w:val="0043369D"/>
    <w:rsid w:val="00437091"/>
    <w:rsid w:val="00441A38"/>
    <w:rsid w:val="00442A61"/>
    <w:rsid w:val="00442B43"/>
    <w:rsid w:val="0046301D"/>
    <w:rsid w:val="00467971"/>
    <w:rsid w:val="004732A1"/>
    <w:rsid w:val="004734C4"/>
    <w:rsid w:val="004741AD"/>
    <w:rsid w:val="00480644"/>
    <w:rsid w:val="00481086"/>
    <w:rsid w:val="00485B5B"/>
    <w:rsid w:val="00486B47"/>
    <w:rsid w:val="00492EF9"/>
    <w:rsid w:val="004938F6"/>
    <w:rsid w:val="0049417D"/>
    <w:rsid w:val="00494F46"/>
    <w:rsid w:val="004A0CDD"/>
    <w:rsid w:val="004A6FA7"/>
    <w:rsid w:val="004A746D"/>
    <w:rsid w:val="004D07EC"/>
    <w:rsid w:val="004D1E1B"/>
    <w:rsid w:val="004D1F77"/>
    <w:rsid w:val="004D6628"/>
    <w:rsid w:val="004E14AA"/>
    <w:rsid w:val="004F1EFB"/>
    <w:rsid w:val="00501B04"/>
    <w:rsid w:val="00501EDC"/>
    <w:rsid w:val="0050592C"/>
    <w:rsid w:val="005100EA"/>
    <w:rsid w:val="00515329"/>
    <w:rsid w:val="00515949"/>
    <w:rsid w:val="00520FEA"/>
    <w:rsid w:val="0052378A"/>
    <w:rsid w:val="00523F21"/>
    <w:rsid w:val="00524B94"/>
    <w:rsid w:val="00534C53"/>
    <w:rsid w:val="00537D76"/>
    <w:rsid w:val="00544C00"/>
    <w:rsid w:val="005523A4"/>
    <w:rsid w:val="00562D57"/>
    <w:rsid w:val="00564455"/>
    <w:rsid w:val="00572EA2"/>
    <w:rsid w:val="0057565A"/>
    <w:rsid w:val="005836E6"/>
    <w:rsid w:val="00597B4B"/>
    <w:rsid w:val="005A0521"/>
    <w:rsid w:val="005A4125"/>
    <w:rsid w:val="005B0AE4"/>
    <w:rsid w:val="005C30CB"/>
    <w:rsid w:val="005C6AC9"/>
    <w:rsid w:val="005D5A4A"/>
    <w:rsid w:val="005D6804"/>
    <w:rsid w:val="005D6A33"/>
    <w:rsid w:val="005E2AEF"/>
    <w:rsid w:val="005F54D7"/>
    <w:rsid w:val="005F5945"/>
    <w:rsid w:val="0060411D"/>
    <w:rsid w:val="0060696A"/>
    <w:rsid w:val="00612702"/>
    <w:rsid w:val="006209B8"/>
    <w:rsid w:val="006210C0"/>
    <w:rsid w:val="00624FCC"/>
    <w:rsid w:val="00626E94"/>
    <w:rsid w:val="00626E95"/>
    <w:rsid w:val="00630620"/>
    <w:rsid w:val="00630A74"/>
    <w:rsid w:val="00631FD3"/>
    <w:rsid w:val="006366E1"/>
    <w:rsid w:val="00636DD4"/>
    <w:rsid w:val="0064113C"/>
    <w:rsid w:val="006424D0"/>
    <w:rsid w:val="006458B2"/>
    <w:rsid w:val="00654E35"/>
    <w:rsid w:val="00672B4A"/>
    <w:rsid w:val="0067578F"/>
    <w:rsid w:val="0068171D"/>
    <w:rsid w:val="00687967"/>
    <w:rsid w:val="00692731"/>
    <w:rsid w:val="00693604"/>
    <w:rsid w:val="00696C25"/>
    <w:rsid w:val="006A31C2"/>
    <w:rsid w:val="006A54F7"/>
    <w:rsid w:val="006A7DFC"/>
    <w:rsid w:val="006B375B"/>
    <w:rsid w:val="006B3D1C"/>
    <w:rsid w:val="006B66BE"/>
    <w:rsid w:val="006C48E7"/>
    <w:rsid w:val="006C598B"/>
    <w:rsid w:val="006C669E"/>
    <w:rsid w:val="006D0A5B"/>
    <w:rsid w:val="006D7484"/>
    <w:rsid w:val="006E08B6"/>
    <w:rsid w:val="006E22E9"/>
    <w:rsid w:val="006E2BC8"/>
    <w:rsid w:val="006E5473"/>
    <w:rsid w:val="006F00DB"/>
    <w:rsid w:val="006F70F8"/>
    <w:rsid w:val="0070058A"/>
    <w:rsid w:val="007135AD"/>
    <w:rsid w:val="00716FB9"/>
    <w:rsid w:val="0071716A"/>
    <w:rsid w:val="00721F3E"/>
    <w:rsid w:val="00726DF3"/>
    <w:rsid w:val="0073539F"/>
    <w:rsid w:val="007423F2"/>
    <w:rsid w:val="007516C8"/>
    <w:rsid w:val="00756841"/>
    <w:rsid w:val="00762F3B"/>
    <w:rsid w:val="00766117"/>
    <w:rsid w:val="0077536E"/>
    <w:rsid w:val="0078113F"/>
    <w:rsid w:val="00783F76"/>
    <w:rsid w:val="0078594F"/>
    <w:rsid w:val="00787055"/>
    <w:rsid w:val="00787D41"/>
    <w:rsid w:val="0079513B"/>
    <w:rsid w:val="00795CFB"/>
    <w:rsid w:val="007961EB"/>
    <w:rsid w:val="007A2A36"/>
    <w:rsid w:val="007B00D3"/>
    <w:rsid w:val="007B46A2"/>
    <w:rsid w:val="007B5CA8"/>
    <w:rsid w:val="007C3047"/>
    <w:rsid w:val="007C5840"/>
    <w:rsid w:val="007C6E24"/>
    <w:rsid w:val="007C6EE8"/>
    <w:rsid w:val="007D09A5"/>
    <w:rsid w:val="007D6BAC"/>
    <w:rsid w:val="007E383A"/>
    <w:rsid w:val="007F73A3"/>
    <w:rsid w:val="00803A83"/>
    <w:rsid w:val="00813934"/>
    <w:rsid w:val="00822147"/>
    <w:rsid w:val="0082658D"/>
    <w:rsid w:val="00833146"/>
    <w:rsid w:val="00833441"/>
    <w:rsid w:val="008441AE"/>
    <w:rsid w:val="00845748"/>
    <w:rsid w:val="00852F08"/>
    <w:rsid w:val="00854529"/>
    <w:rsid w:val="00857DED"/>
    <w:rsid w:val="00861546"/>
    <w:rsid w:val="008707F9"/>
    <w:rsid w:val="00891010"/>
    <w:rsid w:val="00891115"/>
    <w:rsid w:val="00891D6B"/>
    <w:rsid w:val="008944AB"/>
    <w:rsid w:val="00895D65"/>
    <w:rsid w:val="008A11D1"/>
    <w:rsid w:val="008A2318"/>
    <w:rsid w:val="008A4F64"/>
    <w:rsid w:val="008A5769"/>
    <w:rsid w:val="008A6CF7"/>
    <w:rsid w:val="008B17E1"/>
    <w:rsid w:val="008B3D0A"/>
    <w:rsid w:val="008B65E7"/>
    <w:rsid w:val="008C02F5"/>
    <w:rsid w:val="008C2113"/>
    <w:rsid w:val="008C5856"/>
    <w:rsid w:val="008D0335"/>
    <w:rsid w:val="008D2CAB"/>
    <w:rsid w:val="008D4C16"/>
    <w:rsid w:val="008E27E8"/>
    <w:rsid w:val="008F03ED"/>
    <w:rsid w:val="008F30F5"/>
    <w:rsid w:val="008F323F"/>
    <w:rsid w:val="00910B8F"/>
    <w:rsid w:val="0091401C"/>
    <w:rsid w:val="00914E69"/>
    <w:rsid w:val="0091691A"/>
    <w:rsid w:val="00920EF3"/>
    <w:rsid w:val="00923063"/>
    <w:rsid w:val="00923BEC"/>
    <w:rsid w:val="00924555"/>
    <w:rsid w:val="0092477A"/>
    <w:rsid w:val="0093259D"/>
    <w:rsid w:val="00934EBC"/>
    <w:rsid w:val="0094230D"/>
    <w:rsid w:val="00943A13"/>
    <w:rsid w:val="00943DAA"/>
    <w:rsid w:val="00945E0B"/>
    <w:rsid w:val="00945E32"/>
    <w:rsid w:val="00952908"/>
    <w:rsid w:val="0095417B"/>
    <w:rsid w:val="00975E5C"/>
    <w:rsid w:val="0098460A"/>
    <w:rsid w:val="009846A7"/>
    <w:rsid w:val="00984BFE"/>
    <w:rsid w:val="00990D25"/>
    <w:rsid w:val="00995B4F"/>
    <w:rsid w:val="009A6D88"/>
    <w:rsid w:val="009A70D0"/>
    <w:rsid w:val="009B56E1"/>
    <w:rsid w:val="009D14A5"/>
    <w:rsid w:val="009D1D56"/>
    <w:rsid w:val="009D5265"/>
    <w:rsid w:val="009E1DA0"/>
    <w:rsid w:val="009E2746"/>
    <w:rsid w:val="009E284C"/>
    <w:rsid w:val="009E5D04"/>
    <w:rsid w:val="009F3694"/>
    <w:rsid w:val="009F3F78"/>
    <w:rsid w:val="009F5B06"/>
    <w:rsid w:val="00A01826"/>
    <w:rsid w:val="00A0261D"/>
    <w:rsid w:val="00A040B4"/>
    <w:rsid w:val="00A10D29"/>
    <w:rsid w:val="00A13280"/>
    <w:rsid w:val="00A23DF9"/>
    <w:rsid w:val="00A304F3"/>
    <w:rsid w:val="00A3269F"/>
    <w:rsid w:val="00A332D8"/>
    <w:rsid w:val="00A35708"/>
    <w:rsid w:val="00A3684D"/>
    <w:rsid w:val="00A4245F"/>
    <w:rsid w:val="00A46777"/>
    <w:rsid w:val="00A51C35"/>
    <w:rsid w:val="00A526BF"/>
    <w:rsid w:val="00A531EB"/>
    <w:rsid w:val="00A54EA8"/>
    <w:rsid w:val="00A550A3"/>
    <w:rsid w:val="00A55F24"/>
    <w:rsid w:val="00A61BD8"/>
    <w:rsid w:val="00A6244E"/>
    <w:rsid w:val="00A63099"/>
    <w:rsid w:val="00A64CD3"/>
    <w:rsid w:val="00A7746E"/>
    <w:rsid w:val="00A8186E"/>
    <w:rsid w:val="00A82A02"/>
    <w:rsid w:val="00A8681B"/>
    <w:rsid w:val="00A908DA"/>
    <w:rsid w:val="00A90AC9"/>
    <w:rsid w:val="00AA6867"/>
    <w:rsid w:val="00AB5CBB"/>
    <w:rsid w:val="00AB6102"/>
    <w:rsid w:val="00AB6B96"/>
    <w:rsid w:val="00AC435E"/>
    <w:rsid w:val="00AD33C3"/>
    <w:rsid w:val="00AE0AB8"/>
    <w:rsid w:val="00AE1FC7"/>
    <w:rsid w:val="00AF07CE"/>
    <w:rsid w:val="00AF605A"/>
    <w:rsid w:val="00B00FBE"/>
    <w:rsid w:val="00B06BE3"/>
    <w:rsid w:val="00B13A59"/>
    <w:rsid w:val="00B4446A"/>
    <w:rsid w:val="00B454A1"/>
    <w:rsid w:val="00B50400"/>
    <w:rsid w:val="00B51A72"/>
    <w:rsid w:val="00B51C32"/>
    <w:rsid w:val="00B52B8B"/>
    <w:rsid w:val="00B53F3E"/>
    <w:rsid w:val="00B5410E"/>
    <w:rsid w:val="00B60406"/>
    <w:rsid w:val="00B606AB"/>
    <w:rsid w:val="00B61E90"/>
    <w:rsid w:val="00B64C27"/>
    <w:rsid w:val="00B64FA9"/>
    <w:rsid w:val="00B71055"/>
    <w:rsid w:val="00B76727"/>
    <w:rsid w:val="00B80A09"/>
    <w:rsid w:val="00B87D94"/>
    <w:rsid w:val="00B91861"/>
    <w:rsid w:val="00B93940"/>
    <w:rsid w:val="00B95AEA"/>
    <w:rsid w:val="00BA043C"/>
    <w:rsid w:val="00BA4E50"/>
    <w:rsid w:val="00BA50F6"/>
    <w:rsid w:val="00BB37A6"/>
    <w:rsid w:val="00BB6113"/>
    <w:rsid w:val="00BC22D5"/>
    <w:rsid w:val="00BD2AD1"/>
    <w:rsid w:val="00BD49B6"/>
    <w:rsid w:val="00BE1F94"/>
    <w:rsid w:val="00BE4132"/>
    <w:rsid w:val="00BE7DEB"/>
    <w:rsid w:val="00C01091"/>
    <w:rsid w:val="00C10843"/>
    <w:rsid w:val="00C12426"/>
    <w:rsid w:val="00C20D9B"/>
    <w:rsid w:val="00C213F2"/>
    <w:rsid w:val="00C22130"/>
    <w:rsid w:val="00C319DA"/>
    <w:rsid w:val="00C342FD"/>
    <w:rsid w:val="00C37816"/>
    <w:rsid w:val="00C40BD2"/>
    <w:rsid w:val="00C41DD9"/>
    <w:rsid w:val="00C470C5"/>
    <w:rsid w:val="00C503D9"/>
    <w:rsid w:val="00C54352"/>
    <w:rsid w:val="00C60931"/>
    <w:rsid w:val="00C67D3F"/>
    <w:rsid w:val="00C748D2"/>
    <w:rsid w:val="00C754D6"/>
    <w:rsid w:val="00C873DA"/>
    <w:rsid w:val="00C87D71"/>
    <w:rsid w:val="00C92C6C"/>
    <w:rsid w:val="00CA7659"/>
    <w:rsid w:val="00CB2CFA"/>
    <w:rsid w:val="00CB4FB6"/>
    <w:rsid w:val="00CB5D8D"/>
    <w:rsid w:val="00CC2F61"/>
    <w:rsid w:val="00CD7EED"/>
    <w:rsid w:val="00CE4C7B"/>
    <w:rsid w:val="00CE5325"/>
    <w:rsid w:val="00CF0BC7"/>
    <w:rsid w:val="00CF1013"/>
    <w:rsid w:val="00CF59E4"/>
    <w:rsid w:val="00CF618A"/>
    <w:rsid w:val="00D010CD"/>
    <w:rsid w:val="00D01410"/>
    <w:rsid w:val="00D02DCF"/>
    <w:rsid w:val="00D067F6"/>
    <w:rsid w:val="00D11DE4"/>
    <w:rsid w:val="00D131BE"/>
    <w:rsid w:val="00D13B25"/>
    <w:rsid w:val="00D16BCB"/>
    <w:rsid w:val="00D2188F"/>
    <w:rsid w:val="00D22415"/>
    <w:rsid w:val="00D2292C"/>
    <w:rsid w:val="00D417CA"/>
    <w:rsid w:val="00D42587"/>
    <w:rsid w:val="00D431A5"/>
    <w:rsid w:val="00D47C5F"/>
    <w:rsid w:val="00D52500"/>
    <w:rsid w:val="00D6117E"/>
    <w:rsid w:val="00D615C3"/>
    <w:rsid w:val="00D62990"/>
    <w:rsid w:val="00D63AE7"/>
    <w:rsid w:val="00D64D91"/>
    <w:rsid w:val="00D86C7A"/>
    <w:rsid w:val="00D9293A"/>
    <w:rsid w:val="00D97FE1"/>
    <w:rsid w:val="00DA014E"/>
    <w:rsid w:val="00DA0F21"/>
    <w:rsid w:val="00DA3EDC"/>
    <w:rsid w:val="00DA47FB"/>
    <w:rsid w:val="00DA6483"/>
    <w:rsid w:val="00DA68EF"/>
    <w:rsid w:val="00DA7656"/>
    <w:rsid w:val="00DB113E"/>
    <w:rsid w:val="00DB4FF1"/>
    <w:rsid w:val="00DC7165"/>
    <w:rsid w:val="00DC7919"/>
    <w:rsid w:val="00DD09FA"/>
    <w:rsid w:val="00DE0809"/>
    <w:rsid w:val="00DE53A8"/>
    <w:rsid w:val="00DE6577"/>
    <w:rsid w:val="00DF0140"/>
    <w:rsid w:val="00DF31C0"/>
    <w:rsid w:val="00DF4A76"/>
    <w:rsid w:val="00E00B1B"/>
    <w:rsid w:val="00E00B34"/>
    <w:rsid w:val="00E02D62"/>
    <w:rsid w:val="00E07EE8"/>
    <w:rsid w:val="00E1684D"/>
    <w:rsid w:val="00E17392"/>
    <w:rsid w:val="00E176C9"/>
    <w:rsid w:val="00E22B0C"/>
    <w:rsid w:val="00E24664"/>
    <w:rsid w:val="00E27A3A"/>
    <w:rsid w:val="00E30A0A"/>
    <w:rsid w:val="00E31423"/>
    <w:rsid w:val="00E32F03"/>
    <w:rsid w:val="00E37AF1"/>
    <w:rsid w:val="00E53A13"/>
    <w:rsid w:val="00E56950"/>
    <w:rsid w:val="00E60441"/>
    <w:rsid w:val="00E76F2F"/>
    <w:rsid w:val="00E77303"/>
    <w:rsid w:val="00E81B6D"/>
    <w:rsid w:val="00E85C54"/>
    <w:rsid w:val="00EA2CC9"/>
    <w:rsid w:val="00EB1FC2"/>
    <w:rsid w:val="00EB3308"/>
    <w:rsid w:val="00EB7F26"/>
    <w:rsid w:val="00EC3498"/>
    <w:rsid w:val="00ED0775"/>
    <w:rsid w:val="00ED2601"/>
    <w:rsid w:val="00ED6E63"/>
    <w:rsid w:val="00EE5BFF"/>
    <w:rsid w:val="00EE5C91"/>
    <w:rsid w:val="00F02F93"/>
    <w:rsid w:val="00F053AE"/>
    <w:rsid w:val="00F1140D"/>
    <w:rsid w:val="00F207C1"/>
    <w:rsid w:val="00F21D4D"/>
    <w:rsid w:val="00F25904"/>
    <w:rsid w:val="00F27725"/>
    <w:rsid w:val="00F30F9A"/>
    <w:rsid w:val="00F318BA"/>
    <w:rsid w:val="00F33761"/>
    <w:rsid w:val="00F37132"/>
    <w:rsid w:val="00F425B6"/>
    <w:rsid w:val="00F4441E"/>
    <w:rsid w:val="00F461C6"/>
    <w:rsid w:val="00F46BBE"/>
    <w:rsid w:val="00F5011D"/>
    <w:rsid w:val="00F50209"/>
    <w:rsid w:val="00F64B06"/>
    <w:rsid w:val="00F65C85"/>
    <w:rsid w:val="00F7249A"/>
    <w:rsid w:val="00F760F1"/>
    <w:rsid w:val="00F76C2C"/>
    <w:rsid w:val="00F80CCA"/>
    <w:rsid w:val="00F816C9"/>
    <w:rsid w:val="00F87778"/>
    <w:rsid w:val="00F90239"/>
    <w:rsid w:val="00F91FB0"/>
    <w:rsid w:val="00F96176"/>
    <w:rsid w:val="00F96F33"/>
    <w:rsid w:val="00FA5933"/>
    <w:rsid w:val="00FB0955"/>
    <w:rsid w:val="00FB154E"/>
    <w:rsid w:val="00FB748D"/>
    <w:rsid w:val="00FC3AA4"/>
    <w:rsid w:val="00FC3BB8"/>
    <w:rsid w:val="00FC5C4E"/>
    <w:rsid w:val="00FD2EB6"/>
    <w:rsid w:val="00FE28C5"/>
    <w:rsid w:val="00FE4775"/>
    <w:rsid w:val="00FE5D6A"/>
    <w:rsid w:val="00FF0E6C"/>
    <w:rsid w:val="00FF471D"/>
    <w:rsid w:val="00FF5225"/>
    <w:rsid w:val="00FF676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f">
      <v:stroke on="f"/>
    </o:shapedefaults>
    <o:shapelayout v:ext="edit">
      <o:idmap v:ext="edit" data="2"/>
    </o:shapelayout>
  </w:shapeDefaults>
  <w:decimalSymbol w:val=","/>
  <w:listSeparator w:val=";"/>
  <w14:docId w14:val="7FA2974C"/>
  <w15:docId w15:val="{FDE55DC2-771D-42A3-A6A0-23789D2D1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E2D38"/>
    <w:pPr>
      <w:spacing w:line="300" w:lineRule="atLeast"/>
    </w:pPr>
    <w:rPr>
      <w:rFonts w:ascii="Arial" w:hAnsi="Arial"/>
      <w:sz w:val="22"/>
      <w:szCs w:val="24"/>
      <w:lang w:eastAsia="de-DE"/>
    </w:rPr>
  </w:style>
  <w:style w:type="paragraph" w:styleId="berschrift1">
    <w:name w:val="heading 1"/>
    <w:basedOn w:val="Standard"/>
    <w:next w:val="Standard"/>
    <w:link w:val="berschrift1Zchn"/>
    <w:uiPriority w:val="9"/>
    <w:qFormat/>
    <w:rsid w:val="000C5240"/>
    <w:pPr>
      <w:keepNext/>
      <w:numPr>
        <w:numId w:val="1"/>
      </w:numPr>
      <w:tabs>
        <w:tab w:val="left" w:pos="567"/>
      </w:tabs>
      <w:spacing w:before="240" w:after="240"/>
      <w:outlineLvl w:val="0"/>
    </w:pPr>
    <w:rPr>
      <w:rFonts w:cs="Arial"/>
      <w:b/>
      <w:bCs/>
      <w:sz w:val="32"/>
      <w:szCs w:val="32"/>
    </w:rPr>
  </w:style>
  <w:style w:type="paragraph" w:styleId="berschrift2">
    <w:name w:val="heading 2"/>
    <w:basedOn w:val="Standard"/>
    <w:next w:val="Standard"/>
    <w:qFormat/>
    <w:rsid w:val="00DB4FF1"/>
    <w:pPr>
      <w:keepNext/>
      <w:numPr>
        <w:ilvl w:val="1"/>
        <w:numId w:val="1"/>
      </w:numPr>
      <w:spacing w:before="240" w:after="240"/>
      <w:outlineLvl w:val="1"/>
    </w:pPr>
    <w:rPr>
      <w:rFonts w:cs="Courier New"/>
      <w:b/>
      <w:bCs/>
      <w:sz w:val="28"/>
    </w:rPr>
  </w:style>
  <w:style w:type="paragraph" w:styleId="berschrift3">
    <w:name w:val="heading 3"/>
    <w:basedOn w:val="Standard"/>
    <w:next w:val="Standard"/>
    <w:qFormat/>
    <w:rsid w:val="00DB4FF1"/>
    <w:pPr>
      <w:keepNext/>
      <w:numPr>
        <w:ilvl w:val="2"/>
        <w:numId w:val="1"/>
      </w:numPr>
      <w:spacing w:before="120" w:after="120"/>
      <w:outlineLvl w:val="2"/>
    </w:pPr>
    <w:rPr>
      <w:rFonts w:cs="Arial"/>
      <w:b/>
      <w:bCs/>
      <w:sz w:val="26"/>
      <w:szCs w:val="26"/>
    </w:rPr>
  </w:style>
  <w:style w:type="paragraph" w:styleId="berschrift4">
    <w:name w:val="heading 4"/>
    <w:basedOn w:val="Standard"/>
    <w:next w:val="Standard"/>
    <w:qFormat/>
    <w:rsid w:val="00DB4FF1"/>
    <w:pPr>
      <w:keepNext/>
      <w:numPr>
        <w:ilvl w:val="3"/>
        <w:numId w:val="1"/>
      </w:numPr>
      <w:spacing w:before="60" w:after="60"/>
      <w:outlineLvl w:val="3"/>
    </w:pPr>
    <w:rPr>
      <w:bCs/>
      <w:i/>
      <w:szCs w:val="28"/>
    </w:rPr>
  </w:style>
  <w:style w:type="paragraph" w:styleId="berschrift5">
    <w:name w:val="heading 5"/>
    <w:basedOn w:val="Standard"/>
    <w:next w:val="Standard"/>
    <w:qFormat/>
    <w:rsid w:val="00DB4FF1"/>
    <w:pPr>
      <w:numPr>
        <w:ilvl w:val="4"/>
        <w:numId w:val="1"/>
      </w:numPr>
      <w:spacing w:before="240" w:after="60"/>
      <w:outlineLvl w:val="4"/>
    </w:pPr>
    <w:rPr>
      <w:b/>
      <w:bCs/>
      <w:i/>
      <w:iCs/>
      <w:sz w:val="26"/>
      <w:szCs w:val="26"/>
    </w:rPr>
  </w:style>
  <w:style w:type="paragraph" w:styleId="berschrift6">
    <w:name w:val="heading 6"/>
    <w:basedOn w:val="Standard"/>
    <w:next w:val="Standard"/>
    <w:qFormat/>
    <w:rsid w:val="00DB4FF1"/>
    <w:pPr>
      <w:numPr>
        <w:ilvl w:val="5"/>
        <w:numId w:val="1"/>
      </w:numPr>
      <w:spacing w:before="240" w:after="60"/>
      <w:outlineLvl w:val="5"/>
    </w:pPr>
    <w:rPr>
      <w:b/>
      <w:bCs/>
      <w:szCs w:val="22"/>
    </w:rPr>
  </w:style>
  <w:style w:type="paragraph" w:styleId="berschrift7">
    <w:name w:val="heading 7"/>
    <w:basedOn w:val="Standard"/>
    <w:next w:val="Standard"/>
    <w:qFormat/>
    <w:rsid w:val="00DB4FF1"/>
    <w:pPr>
      <w:numPr>
        <w:ilvl w:val="6"/>
        <w:numId w:val="1"/>
      </w:numPr>
      <w:spacing w:before="240" w:after="60"/>
      <w:outlineLvl w:val="6"/>
    </w:pPr>
  </w:style>
  <w:style w:type="paragraph" w:styleId="berschrift8">
    <w:name w:val="heading 8"/>
    <w:basedOn w:val="Standard"/>
    <w:next w:val="Standard"/>
    <w:qFormat/>
    <w:rsid w:val="00DB4FF1"/>
    <w:pPr>
      <w:numPr>
        <w:ilvl w:val="7"/>
        <w:numId w:val="1"/>
      </w:numPr>
      <w:spacing w:before="240" w:after="60"/>
      <w:outlineLvl w:val="7"/>
    </w:pPr>
    <w:rPr>
      <w:i/>
      <w:iCs/>
    </w:rPr>
  </w:style>
  <w:style w:type="paragraph" w:styleId="berschrift9">
    <w:name w:val="heading 9"/>
    <w:basedOn w:val="Standard"/>
    <w:next w:val="Standard"/>
    <w:qFormat/>
    <w:rsid w:val="00DB4FF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B52B8B"/>
    <w:pPr>
      <w:tabs>
        <w:tab w:val="center" w:pos="4536"/>
        <w:tab w:val="right" w:pos="9072"/>
      </w:tabs>
    </w:pPr>
    <w:rPr>
      <w:sz w:val="18"/>
    </w:rPr>
  </w:style>
  <w:style w:type="paragraph" w:styleId="Fuzeile">
    <w:name w:val="footer"/>
    <w:basedOn w:val="Standard"/>
    <w:rsid w:val="00080E8C"/>
    <w:pPr>
      <w:tabs>
        <w:tab w:val="center" w:pos="4536"/>
        <w:tab w:val="right" w:pos="9072"/>
      </w:tabs>
    </w:pPr>
    <w:rPr>
      <w:sz w:val="18"/>
    </w:rPr>
  </w:style>
  <w:style w:type="character" w:styleId="Seitenzahl">
    <w:name w:val="page number"/>
    <w:rsid w:val="00080E8C"/>
    <w:rPr>
      <w:rFonts w:ascii="Arial" w:hAnsi="Arial"/>
      <w:sz w:val="18"/>
    </w:rPr>
  </w:style>
  <w:style w:type="paragraph" w:styleId="Beschriftung">
    <w:name w:val="caption"/>
    <w:basedOn w:val="Standard"/>
    <w:next w:val="Standard"/>
    <w:autoRedefine/>
    <w:qFormat/>
    <w:rsid w:val="002C29A4"/>
    <w:pPr>
      <w:spacing w:before="120" w:after="120"/>
      <w:jc w:val="center"/>
    </w:pPr>
    <w:rPr>
      <w:i/>
      <w:iCs/>
      <w:sz w:val="18"/>
      <w:szCs w:val="20"/>
    </w:rPr>
  </w:style>
  <w:style w:type="paragraph" w:styleId="Abbildungsverzeichnis">
    <w:name w:val="table of figures"/>
    <w:basedOn w:val="Standard"/>
    <w:next w:val="Standard"/>
    <w:uiPriority w:val="99"/>
    <w:rsid w:val="001B7F31"/>
    <w:pPr>
      <w:ind w:left="480" w:hanging="480"/>
    </w:pPr>
    <w:rPr>
      <w:sz w:val="16"/>
    </w:rPr>
  </w:style>
  <w:style w:type="paragraph" w:styleId="Rechtsgrundlagenverzeichnis">
    <w:name w:val="table of authorities"/>
    <w:basedOn w:val="Standard"/>
    <w:next w:val="Standard"/>
    <w:semiHidden/>
    <w:rsid w:val="001B7F31"/>
    <w:pPr>
      <w:ind w:left="240" w:hanging="240"/>
    </w:pPr>
  </w:style>
  <w:style w:type="paragraph" w:styleId="Dokumentstruktur">
    <w:name w:val="Document Map"/>
    <w:basedOn w:val="Standard"/>
    <w:semiHidden/>
    <w:rsid w:val="001B7F31"/>
    <w:pPr>
      <w:shd w:val="clear" w:color="auto" w:fill="000080"/>
    </w:pPr>
    <w:rPr>
      <w:rFonts w:ascii="Tahoma" w:hAnsi="Tahoma" w:cs="Tahoma"/>
    </w:rPr>
  </w:style>
  <w:style w:type="paragraph" w:styleId="Verzeichnis1">
    <w:name w:val="toc 1"/>
    <w:basedOn w:val="Standard"/>
    <w:next w:val="Standard"/>
    <w:autoRedefine/>
    <w:uiPriority w:val="39"/>
    <w:rsid w:val="00F053AE"/>
    <w:pPr>
      <w:tabs>
        <w:tab w:val="left" w:pos="284"/>
        <w:tab w:val="left" w:pos="431"/>
        <w:tab w:val="left" w:pos="680"/>
        <w:tab w:val="right" w:leader="dot" w:pos="9062"/>
      </w:tabs>
      <w:spacing w:before="60" w:after="60" w:line="240" w:lineRule="auto"/>
    </w:pPr>
    <w:rPr>
      <w:bCs/>
      <w:noProof/>
      <w:szCs w:val="22"/>
    </w:rPr>
  </w:style>
  <w:style w:type="paragraph" w:styleId="Verzeichnis2">
    <w:name w:val="toc 2"/>
    <w:basedOn w:val="Standard"/>
    <w:next w:val="Standard"/>
    <w:autoRedefine/>
    <w:uiPriority w:val="39"/>
    <w:rsid w:val="007B00D3"/>
    <w:pPr>
      <w:tabs>
        <w:tab w:val="right" w:leader="dot" w:pos="9062"/>
      </w:tabs>
      <w:spacing w:before="60" w:after="60" w:line="240" w:lineRule="auto"/>
      <w:ind w:left="340"/>
    </w:pPr>
    <w:rPr>
      <w:bCs/>
      <w:noProof/>
      <w:szCs w:val="20"/>
    </w:rPr>
  </w:style>
  <w:style w:type="paragraph" w:styleId="Verzeichnis3">
    <w:name w:val="toc 3"/>
    <w:basedOn w:val="Standard"/>
    <w:next w:val="Standard"/>
    <w:autoRedefine/>
    <w:uiPriority w:val="39"/>
    <w:rsid w:val="00F27725"/>
    <w:pPr>
      <w:tabs>
        <w:tab w:val="right" w:leader="dot" w:pos="9062"/>
      </w:tabs>
      <w:spacing w:before="60" w:after="60" w:line="240" w:lineRule="auto"/>
      <w:ind w:left="680"/>
    </w:pPr>
    <w:rPr>
      <w:noProof/>
      <w:szCs w:val="18"/>
    </w:rPr>
  </w:style>
  <w:style w:type="paragraph" w:styleId="Verzeichnis4">
    <w:name w:val="toc 4"/>
    <w:basedOn w:val="Standard"/>
    <w:next w:val="Standard"/>
    <w:autoRedefine/>
    <w:uiPriority w:val="39"/>
    <w:rsid w:val="00F27725"/>
    <w:pPr>
      <w:spacing w:before="60" w:after="60" w:line="240" w:lineRule="auto"/>
      <w:ind w:left="964"/>
    </w:pPr>
    <w:rPr>
      <w:szCs w:val="26"/>
    </w:rPr>
  </w:style>
  <w:style w:type="paragraph" w:styleId="Verzeichnis5">
    <w:name w:val="toc 5"/>
    <w:basedOn w:val="Standard"/>
    <w:next w:val="Standard"/>
    <w:autoRedefine/>
    <w:semiHidden/>
    <w:rsid w:val="001B7F31"/>
    <w:rPr>
      <w:szCs w:val="26"/>
    </w:rPr>
  </w:style>
  <w:style w:type="paragraph" w:styleId="Verzeichnis6">
    <w:name w:val="toc 6"/>
    <w:basedOn w:val="Standard"/>
    <w:next w:val="Standard"/>
    <w:autoRedefine/>
    <w:semiHidden/>
    <w:rsid w:val="001B7F31"/>
    <w:rPr>
      <w:szCs w:val="26"/>
    </w:rPr>
  </w:style>
  <w:style w:type="paragraph" w:styleId="Verzeichnis7">
    <w:name w:val="toc 7"/>
    <w:basedOn w:val="Standard"/>
    <w:next w:val="Standard"/>
    <w:autoRedefine/>
    <w:semiHidden/>
    <w:rsid w:val="001B7F31"/>
    <w:rPr>
      <w:szCs w:val="26"/>
    </w:rPr>
  </w:style>
  <w:style w:type="paragraph" w:styleId="Verzeichnis8">
    <w:name w:val="toc 8"/>
    <w:basedOn w:val="Standard"/>
    <w:next w:val="Standard"/>
    <w:autoRedefine/>
    <w:semiHidden/>
    <w:rsid w:val="001B7F31"/>
    <w:rPr>
      <w:szCs w:val="26"/>
    </w:rPr>
  </w:style>
  <w:style w:type="paragraph" w:styleId="Verzeichnis9">
    <w:name w:val="toc 9"/>
    <w:basedOn w:val="Standard"/>
    <w:next w:val="Standard"/>
    <w:autoRedefine/>
    <w:semiHidden/>
    <w:rsid w:val="001B7F31"/>
    <w:rPr>
      <w:szCs w:val="26"/>
    </w:rPr>
  </w:style>
  <w:style w:type="paragraph" w:styleId="Titel">
    <w:name w:val="Title"/>
    <w:basedOn w:val="Standard"/>
    <w:next w:val="Standard"/>
    <w:link w:val="TitelZchn"/>
    <w:qFormat/>
    <w:rsid w:val="00CB4FB6"/>
    <w:pPr>
      <w:spacing w:before="360" w:after="7080" w:line="240" w:lineRule="auto"/>
      <w:jc w:val="center"/>
      <w:outlineLvl w:val="0"/>
    </w:pPr>
    <w:rPr>
      <w:rFonts w:cs="Arial"/>
      <w:b/>
      <w:bCs/>
      <w:kern w:val="28"/>
      <w:sz w:val="40"/>
      <w:szCs w:val="32"/>
    </w:rPr>
  </w:style>
  <w:style w:type="character" w:customStyle="1" w:styleId="TitelZchn">
    <w:name w:val="Titel Zchn"/>
    <w:link w:val="Titel"/>
    <w:rsid w:val="00CB4FB6"/>
    <w:rPr>
      <w:rFonts w:ascii="Arial" w:hAnsi="Arial" w:cs="Arial"/>
      <w:b/>
      <w:bCs/>
      <w:kern w:val="28"/>
      <w:sz w:val="40"/>
      <w:szCs w:val="32"/>
      <w:lang w:val="de-AT" w:eastAsia="de-DE" w:bidi="ar-SA"/>
    </w:rPr>
  </w:style>
  <w:style w:type="paragraph" w:customStyle="1" w:styleId="FachschuleET">
    <w:name w:val="Fachschule ET"/>
    <w:basedOn w:val="Standard"/>
    <w:rsid w:val="0064113C"/>
    <w:pPr>
      <w:spacing w:line="200" w:lineRule="atLeast"/>
      <w:jc w:val="center"/>
    </w:pPr>
    <w:rPr>
      <w:b/>
      <w:bCs/>
      <w:sz w:val="20"/>
      <w:szCs w:val="20"/>
    </w:rPr>
  </w:style>
  <w:style w:type="paragraph" w:customStyle="1" w:styleId="Einrckung">
    <w:name w:val="Einrückung"/>
    <w:basedOn w:val="Standard"/>
    <w:rsid w:val="00E22B0C"/>
    <w:pPr>
      <w:ind w:left="720"/>
    </w:pPr>
    <w:rPr>
      <w:szCs w:val="20"/>
    </w:rPr>
  </w:style>
  <w:style w:type="paragraph" w:customStyle="1" w:styleId="Verzeichnis">
    <w:name w:val="Verzeichnis"/>
    <w:basedOn w:val="Standard"/>
    <w:next w:val="Standard"/>
    <w:rsid w:val="002A48B9"/>
    <w:pPr>
      <w:numPr>
        <w:numId w:val="3"/>
      </w:numPr>
      <w:spacing w:before="320" w:after="240" w:line="240" w:lineRule="auto"/>
      <w:outlineLvl w:val="0"/>
    </w:pPr>
    <w:rPr>
      <w:sz w:val="28"/>
    </w:rPr>
  </w:style>
  <w:style w:type="paragraph" w:customStyle="1" w:styleId="Headline">
    <w:name w:val="Headline"/>
    <w:basedOn w:val="Standard"/>
    <w:next w:val="Standard"/>
    <w:rsid w:val="00A8186E"/>
    <w:pPr>
      <w:spacing w:before="240" w:after="360"/>
      <w:outlineLvl w:val="0"/>
    </w:pPr>
    <w:rPr>
      <w:b/>
      <w:sz w:val="32"/>
    </w:rPr>
  </w:style>
  <w:style w:type="paragraph" w:customStyle="1" w:styleId="Abschlussarbeit">
    <w:name w:val="Abschlussarbeit"/>
    <w:basedOn w:val="Standard"/>
    <w:next w:val="Standard"/>
    <w:link w:val="AbschlussarbeitZchnZchn"/>
    <w:rsid w:val="00B06BE3"/>
    <w:pPr>
      <w:spacing w:before="960" w:after="240" w:line="240" w:lineRule="auto"/>
      <w:jc w:val="center"/>
      <w:outlineLvl w:val="0"/>
    </w:pPr>
    <w:rPr>
      <w:b/>
      <w:sz w:val="56"/>
    </w:rPr>
  </w:style>
  <w:style w:type="character" w:customStyle="1" w:styleId="AbschlussarbeitZchnZchn">
    <w:name w:val="Abschlussarbeit Zchn Zchn"/>
    <w:link w:val="Abschlussarbeit"/>
    <w:rsid w:val="00B06BE3"/>
    <w:rPr>
      <w:rFonts w:ascii="Arial" w:hAnsi="Arial"/>
      <w:b/>
      <w:sz w:val="56"/>
      <w:szCs w:val="24"/>
      <w:lang w:val="de-AT" w:eastAsia="de-DE" w:bidi="ar-SA"/>
    </w:rPr>
  </w:style>
  <w:style w:type="paragraph" w:styleId="Funotentext">
    <w:name w:val="footnote text"/>
    <w:basedOn w:val="Standard"/>
    <w:semiHidden/>
    <w:rsid w:val="001B7F31"/>
    <w:rPr>
      <w:sz w:val="20"/>
      <w:szCs w:val="20"/>
    </w:rPr>
  </w:style>
  <w:style w:type="paragraph" w:customStyle="1" w:styleId="Listenabsatz1">
    <w:name w:val="Listenabsatz1"/>
    <w:basedOn w:val="Standard"/>
    <w:rsid w:val="00F4441E"/>
    <w:pPr>
      <w:spacing w:after="200" w:line="276" w:lineRule="auto"/>
      <w:ind w:left="720"/>
      <w:contextualSpacing/>
    </w:pPr>
    <w:rPr>
      <w:szCs w:val="22"/>
      <w:lang w:eastAsia="en-US"/>
    </w:rPr>
  </w:style>
  <w:style w:type="paragraph" w:customStyle="1" w:styleId="AutBetrNamen">
    <w:name w:val="Aut/Betr Namen"/>
    <w:basedOn w:val="Standard"/>
    <w:link w:val="AutBetrNamenZchnZchn"/>
    <w:rsid w:val="00F96F33"/>
    <w:rPr>
      <w:sz w:val="24"/>
    </w:rPr>
  </w:style>
  <w:style w:type="character" w:customStyle="1" w:styleId="AutBetrNamenZchnZchn">
    <w:name w:val="Aut/Betr Namen Zchn Zchn"/>
    <w:link w:val="AutBetrNamen"/>
    <w:rsid w:val="00F96F33"/>
    <w:rPr>
      <w:rFonts w:ascii="Arial" w:hAnsi="Arial"/>
      <w:sz w:val="24"/>
      <w:szCs w:val="24"/>
      <w:lang w:val="de-AT" w:eastAsia="de-DE" w:bidi="ar-SA"/>
    </w:rPr>
  </w:style>
  <w:style w:type="paragraph" w:customStyle="1" w:styleId="Anhang">
    <w:name w:val="Anhang"/>
    <w:basedOn w:val="Standard"/>
    <w:rsid w:val="00A8186E"/>
    <w:pPr>
      <w:numPr>
        <w:numId w:val="2"/>
      </w:numPr>
      <w:spacing w:before="240" w:after="240"/>
      <w:outlineLvl w:val="0"/>
    </w:pPr>
    <w:rPr>
      <w:b/>
      <w:sz w:val="28"/>
      <w:szCs w:val="26"/>
    </w:rPr>
  </w:style>
  <w:style w:type="paragraph" w:customStyle="1" w:styleId="Ausgefhrt">
    <w:name w:val="Ausgeführt"/>
    <w:basedOn w:val="Standard"/>
    <w:next w:val="Standard"/>
    <w:rsid w:val="00F96F33"/>
    <w:rPr>
      <w:b/>
    </w:rPr>
  </w:style>
  <w:style w:type="paragraph" w:customStyle="1" w:styleId="HTBLH">
    <w:name w:val="HTBL H"/>
    <w:basedOn w:val="Standard"/>
    <w:next w:val="Standard"/>
    <w:rsid w:val="006B375B"/>
    <w:pPr>
      <w:spacing w:before="560" w:line="240" w:lineRule="auto"/>
      <w:jc w:val="center"/>
      <w:outlineLvl w:val="0"/>
    </w:pPr>
    <w:rPr>
      <w:b/>
      <w:sz w:val="40"/>
    </w:rPr>
  </w:style>
  <w:style w:type="paragraph" w:customStyle="1" w:styleId="Ausbildungsschwerpunkt">
    <w:name w:val="Ausbildungsschwerpunkt"/>
    <w:basedOn w:val="Standard"/>
    <w:rsid w:val="0064113C"/>
    <w:pPr>
      <w:spacing w:line="200" w:lineRule="atLeast"/>
      <w:jc w:val="center"/>
    </w:pPr>
    <w:rPr>
      <w:sz w:val="20"/>
      <w:szCs w:val="20"/>
    </w:rPr>
  </w:style>
  <w:style w:type="paragraph" w:customStyle="1" w:styleId="EidesstErklrung">
    <w:name w:val="Eidesst. Erklärung"/>
    <w:basedOn w:val="Standard"/>
    <w:next w:val="Standard"/>
    <w:rsid w:val="00BA043C"/>
    <w:pPr>
      <w:spacing w:before="1440" w:after="1440"/>
      <w:jc w:val="center"/>
    </w:pPr>
    <w:rPr>
      <w:b/>
      <w:sz w:val="32"/>
    </w:rPr>
  </w:style>
  <w:style w:type="character" w:styleId="Hyperlink">
    <w:name w:val="Hyperlink"/>
    <w:uiPriority w:val="99"/>
    <w:rsid w:val="002B23B8"/>
    <w:rPr>
      <w:color w:val="0000FF"/>
      <w:u w:val="single"/>
    </w:rPr>
  </w:style>
  <w:style w:type="table" w:styleId="Tabellenraster">
    <w:name w:val="Table Grid"/>
    <w:basedOn w:val="NormaleTabelle"/>
    <w:rsid w:val="009E5D04"/>
    <w:pPr>
      <w:spacing w:line="30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qFormat/>
    <w:rsid w:val="008944AB"/>
    <w:rPr>
      <w:b/>
      <w:bCs/>
    </w:rPr>
  </w:style>
  <w:style w:type="paragraph" w:customStyle="1" w:styleId="Standardfettgro">
    <w:name w:val="Standard fett groß"/>
    <w:basedOn w:val="Standard"/>
    <w:next w:val="Standard"/>
    <w:rsid w:val="00192CDB"/>
    <w:pPr>
      <w:spacing w:line="240" w:lineRule="auto"/>
    </w:pPr>
    <w:rPr>
      <w:b/>
      <w:sz w:val="28"/>
      <w:szCs w:val="20"/>
      <w:lang w:val="de-DE" w:eastAsia="de-AT"/>
    </w:rPr>
  </w:style>
  <w:style w:type="paragraph" w:styleId="Listenabsatz">
    <w:name w:val="List Paragraph"/>
    <w:basedOn w:val="Standard"/>
    <w:uiPriority w:val="34"/>
    <w:qFormat/>
    <w:rsid w:val="00BC22D5"/>
    <w:pPr>
      <w:ind w:left="708"/>
    </w:pPr>
  </w:style>
  <w:style w:type="character" w:styleId="Funotenzeichen">
    <w:name w:val="footnote reference"/>
    <w:rsid w:val="00F318BA"/>
    <w:rPr>
      <w:vertAlign w:val="superscript"/>
    </w:rPr>
  </w:style>
  <w:style w:type="character" w:customStyle="1" w:styleId="KopfzeileZchn">
    <w:name w:val="Kopfzeile Zchn"/>
    <w:link w:val="Kopfzeile"/>
    <w:rsid w:val="00FC3AA4"/>
    <w:rPr>
      <w:rFonts w:ascii="Arial" w:hAnsi="Arial"/>
      <w:sz w:val="18"/>
      <w:szCs w:val="24"/>
      <w:lang w:eastAsia="de-DE"/>
    </w:rPr>
  </w:style>
  <w:style w:type="paragraph" w:styleId="Sprechblasentext">
    <w:name w:val="Balloon Text"/>
    <w:basedOn w:val="Standard"/>
    <w:link w:val="SprechblasentextZchn"/>
    <w:rsid w:val="00FC3AA4"/>
    <w:pPr>
      <w:spacing w:line="240" w:lineRule="auto"/>
    </w:pPr>
    <w:rPr>
      <w:rFonts w:ascii="Tahoma" w:hAnsi="Tahoma" w:cs="Tahoma"/>
      <w:sz w:val="16"/>
      <w:szCs w:val="16"/>
    </w:rPr>
  </w:style>
  <w:style w:type="character" w:customStyle="1" w:styleId="SprechblasentextZchn">
    <w:name w:val="Sprechblasentext Zchn"/>
    <w:link w:val="Sprechblasentext"/>
    <w:rsid w:val="00FC3AA4"/>
    <w:rPr>
      <w:rFonts w:ascii="Tahoma" w:hAnsi="Tahoma" w:cs="Tahoma"/>
      <w:sz w:val="16"/>
      <w:szCs w:val="16"/>
      <w:lang w:eastAsia="de-DE"/>
    </w:rPr>
  </w:style>
  <w:style w:type="paragraph" w:customStyle="1" w:styleId="Default">
    <w:name w:val="Default"/>
    <w:rsid w:val="0057565A"/>
    <w:pPr>
      <w:autoSpaceDE w:val="0"/>
      <w:autoSpaceDN w:val="0"/>
      <w:adjustRightInd w:val="0"/>
    </w:pPr>
    <w:rPr>
      <w:rFonts w:ascii="Arial" w:eastAsiaTheme="minorHAnsi" w:hAnsi="Arial" w:cs="Arial"/>
      <w:color w:val="000000"/>
      <w:sz w:val="24"/>
      <w:szCs w:val="24"/>
      <w:lang w:eastAsia="en-US"/>
    </w:rPr>
  </w:style>
  <w:style w:type="paragraph" w:customStyle="1" w:styleId="berschrift0">
    <w:name w:val="Überschrift 0"/>
    <w:basedOn w:val="Standard"/>
    <w:next w:val="Standard"/>
    <w:rsid w:val="00BE4132"/>
    <w:pPr>
      <w:widowControl w:val="0"/>
      <w:suppressAutoHyphens/>
      <w:spacing w:line="240" w:lineRule="auto"/>
    </w:pPr>
    <w:rPr>
      <w:rFonts w:ascii="Times New Roman" w:eastAsia="Lucida Sans Unicode" w:hAnsi="Times New Roman"/>
      <w:b/>
      <w:kern w:val="2"/>
      <w:sz w:val="28"/>
      <w:lang w:eastAsia="de-AT"/>
    </w:rPr>
  </w:style>
  <w:style w:type="character" w:styleId="NichtaufgelsteErwhnung">
    <w:name w:val="Unresolved Mention"/>
    <w:basedOn w:val="Absatz-Standardschriftart"/>
    <w:uiPriority w:val="99"/>
    <w:semiHidden/>
    <w:unhideWhenUsed/>
    <w:rsid w:val="002328F9"/>
    <w:rPr>
      <w:color w:val="808080"/>
      <w:shd w:val="clear" w:color="auto" w:fill="E6E6E6"/>
    </w:rPr>
  </w:style>
  <w:style w:type="paragraph" w:styleId="berarbeitung">
    <w:name w:val="Revision"/>
    <w:hidden/>
    <w:uiPriority w:val="99"/>
    <w:semiHidden/>
    <w:rsid w:val="00F33761"/>
    <w:rPr>
      <w:rFonts w:ascii="Arial" w:hAnsi="Arial"/>
      <w:sz w:val="22"/>
      <w:szCs w:val="24"/>
      <w:lang w:eastAsia="de-DE"/>
    </w:rPr>
  </w:style>
  <w:style w:type="character" w:styleId="BesuchterLink">
    <w:name w:val="FollowedHyperlink"/>
    <w:basedOn w:val="Absatz-Standardschriftart"/>
    <w:semiHidden/>
    <w:unhideWhenUsed/>
    <w:rsid w:val="009E1DA0"/>
    <w:rPr>
      <w:color w:val="800080" w:themeColor="followedHyperlink"/>
      <w:u w:val="single"/>
    </w:rPr>
  </w:style>
  <w:style w:type="paragraph" w:styleId="Inhaltsverzeichnisberschrift">
    <w:name w:val="TOC Heading"/>
    <w:basedOn w:val="berschrift1"/>
    <w:next w:val="Standard"/>
    <w:uiPriority w:val="39"/>
    <w:unhideWhenUsed/>
    <w:qFormat/>
    <w:rsid w:val="0070058A"/>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rPr>
  </w:style>
  <w:style w:type="paragraph" w:styleId="HTMLVorformatiert">
    <w:name w:val="HTML Preformatted"/>
    <w:basedOn w:val="Standard"/>
    <w:link w:val="HTMLVorformatiertZchn"/>
    <w:uiPriority w:val="99"/>
    <w:semiHidden/>
    <w:unhideWhenUsed/>
    <w:rsid w:val="00A4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sid w:val="00A46777"/>
    <w:rPr>
      <w:rFonts w:ascii="Courier New" w:hAnsi="Courier New" w:cs="Courier New"/>
    </w:rPr>
  </w:style>
  <w:style w:type="character" w:customStyle="1" w:styleId="braun">
    <w:name w:val="braun"/>
    <w:basedOn w:val="Absatz-Standardschriftart"/>
    <w:rsid w:val="00A46777"/>
  </w:style>
  <w:style w:type="character" w:customStyle="1" w:styleId="magenta">
    <w:name w:val="magenta"/>
    <w:basedOn w:val="Absatz-Standardschriftart"/>
    <w:rsid w:val="00A46777"/>
  </w:style>
  <w:style w:type="character" w:customStyle="1" w:styleId="dunkelblau">
    <w:name w:val="dunkelblau"/>
    <w:basedOn w:val="Absatz-Standardschriftart"/>
    <w:rsid w:val="00A46777"/>
  </w:style>
  <w:style w:type="character" w:customStyle="1" w:styleId="gruen">
    <w:name w:val="gruen"/>
    <w:basedOn w:val="Absatz-Standardschriftart"/>
    <w:rsid w:val="00A46777"/>
  </w:style>
  <w:style w:type="character" w:customStyle="1" w:styleId="berschrift1Zchn">
    <w:name w:val="Überschrift 1 Zchn"/>
    <w:basedOn w:val="Absatz-Standardschriftart"/>
    <w:link w:val="berschrift1"/>
    <w:uiPriority w:val="9"/>
    <w:rsid w:val="00ED6E63"/>
    <w:rPr>
      <w:rFonts w:ascii="Arial" w:hAnsi="Arial" w:cs="Arial"/>
      <w:b/>
      <w:bCs/>
      <w:sz w:val="32"/>
      <w:szCs w:val="32"/>
      <w:lang w:eastAsia="de-DE"/>
    </w:rPr>
  </w:style>
  <w:style w:type="paragraph" w:styleId="Literaturverzeichnis">
    <w:name w:val="Bibliography"/>
    <w:basedOn w:val="Standard"/>
    <w:next w:val="Standard"/>
    <w:uiPriority w:val="37"/>
    <w:unhideWhenUsed/>
    <w:rsid w:val="00ED6E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0170">
      <w:bodyDiv w:val="1"/>
      <w:marLeft w:val="0"/>
      <w:marRight w:val="0"/>
      <w:marTop w:val="0"/>
      <w:marBottom w:val="0"/>
      <w:divBdr>
        <w:top w:val="none" w:sz="0" w:space="0" w:color="auto"/>
        <w:left w:val="none" w:sz="0" w:space="0" w:color="auto"/>
        <w:bottom w:val="none" w:sz="0" w:space="0" w:color="auto"/>
        <w:right w:val="none" w:sz="0" w:space="0" w:color="auto"/>
      </w:divBdr>
      <w:divsChild>
        <w:div w:id="1980111614">
          <w:marLeft w:val="0"/>
          <w:marRight w:val="0"/>
          <w:marTop w:val="0"/>
          <w:marBottom w:val="0"/>
          <w:divBdr>
            <w:top w:val="none" w:sz="0" w:space="0" w:color="auto"/>
            <w:left w:val="none" w:sz="0" w:space="0" w:color="auto"/>
            <w:bottom w:val="none" w:sz="0" w:space="0" w:color="auto"/>
            <w:right w:val="none" w:sz="0" w:space="0" w:color="auto"/>
          </w:divBdr>
        </w:div>
      </w:divsChild>
    </w:div>
    <w:div w:id="114639171">
      <w:bodyDiv w:val="1"/>
      <w:marLeft w:val="0"/>
      <w:marRight w:val="0"/>
      <w:marTop w:val="0"/>
      <w:marBottom w:val="0"/>
      <w:divBdr>
        <w:top w:val="none" w:sz="0" w:space="0" w:color="auto"/>
        <w:left w:val="none" w:sz="0" w:space="0" w:color="auto"/>
        <w:bottom w:val="none" w:sz="0" w:space="0" w:color="auto"/>
        <w:right w:val="none" w:sz="0" w:space="0" w:color="auto"/>
      </w:divBdr>
      <w:divsChild>
        <w:div w:id="984965057">
          <w:marLeft w:val="0"/>
          <w:marRight w:val="0"/>
          <w:marTop w:val="0"/>
          <w:marBottom w:val="0"/>
          <w:divBdr>
            <w:top w:val="none" w:sz="0" w:space="0" w:color="auto"/>
            <w:left w:val="none" w:sz="0" w:space="0" w:color="auto"/>
            <w:bottom w:val="none" w:sz="0" w:space="0" w:color="auto"/>
            <w:right w:val="none" w:sz="0" w:space="0" w:color="auto"/>
          </w:divBdr>
        </w:div>
      </w:divsChild>
    </w:div>
    <w:div w:id="369653794">
      <w:bodyDiv w:val="1"/>
      <w:marLeft w:val="0"/>
      <w:marRight w:val="0"/>
      <w:marTop w:val="0"/>
      <w:marBottom w:val="0"/>
      <w:divBdr>
        <w:top w:val="none" w:sz="0" w:space="0" w:color="auto"/>
        <w:left w:val="none" w:sz="0" w:space="0" w:color="auto"/>
        <w:bottom w:val="none" w:sz="0" w:space="0" w:color="auto"/>
        <w:right w:val="none" w:sz="0" w:space="0" w:color="auto"/>
      </w:divBdr>
      <w:divsChild>
        <w:div w:id="656303302">
          <w:marLeft w:val="0"/>
          <w:marRight w:val="0"/>
          <w:marTop w:val="0"/>
          <w:marBottom w:val="0"/>
          <w:divBdr>
            <w:top w:val="none" w:sz="0" w:space="0" w:color="auto"/>
            <w:left w:val="none" w:sz="0" w:space="0" w:color="auto"/>
            <w:bottom w:val="none" w:sz="0" w:space="0" w:color="auto"/>
            <w:right w:val="none" w:sz="0" w:space="0" w:color="auto"/>
          </w:divBdr>
        </w:div>
      </w:divsChild>
    </w:div>
    <w:div w:id="442041211">
      <w:bodyDiv w:val="1"/>
      <w:marLeft w:val="0"/>
      <w:marRight w:val="0"/>
      <w:marTop w:val="0"/>
      <w:marBottom w:val="0"/>
      <w:divBdr>
        <w:top w:val="none" w:sz="0" w:space="0" w:color="auto"/>
        <w:left w:val="none" w:sz="0" w:space="0" w:color="auto"/>
        <w:bottom w:val="none" w:sz="0" w:space="0" w:color="auto"/>
        <w:right w:val="none" w:sz="0" w:space="0" w:color="auto"/>
      </w:divBdr>
      <w:divsChild>
        <w:div w:id="245964923">
          <w:marLeft w:val="0"/>
          <w:marRight w:val="0"/>
          <w:marTop w:val="0"/>
          <w:marBottom w:val="0"/>
          <w:divBdr>
            <w:top w:val="none" w:sz="0" w:space="0" w:color="auto"/>
            <w:left w:val="none" w:sz="0" w:space="0" w:color="auto"/>
            <w:bottom w:val="none" w:sz="0" w:space="0" w:color="auto"/>
            <w:right w:val="none" w:sz="0" w:space="0" w:color="auto"/>
          </w:divBdr>
        </w:div>
      </w:divsChild>
    </w:div>
    <w:div w:id="518156067">
      <w:bodyDiv w:val="1"/>
      <w:marLeft w:val="0"/>
      <w:marRight w:val="0"/>
      <w:marTop w:val="0"/>
      <w:marBottom w:val="0"/>
      <w:divBdr>
        <w:top w:val="none" w:sz="0" w:space="0" w:color="auto"/>
        <w:left w:val="none" w:sz="0" w:space="0" w:color="auto"/>
        <w:bottom w:val="none" w:sz="0" w:space="0" w:color="auto"/>
        <w:right w:val="none" w:sz="0" w:space="0" w:color="auto"/>
      </w:divBdr>
    </w:div>
    <w:div w:id="553005991">
      <w:bodyDiv w:val="1"/>
      <w:marLeft w:val="0"/>
      <w:marRight w:val="0"/>
      <w:marTop w:val="0"/>
      <w:marBottom w:val="0"/>
      <w:divBdr>
        <w:top w:val="none" w:sz="0" w:space="0" w:color="auto"/>
        <w:left w:val="none" w:sz="0" w:space="0" w:color="auto"/>
        <w:bottom w:val="none" w:sz="0" w:space="0" w:color="auto"/>
        <w:right w:val="none" w:sz="0" w:space="0" w:color="auto"/>
      </w:divBdr>
      <w:divsChild>
        <w:div w:id="413665268">
          <w:marLeft w:val="0"/>
          <w:marRight w:val="0"/>
          <w:marTop w:val="0"/>
          <w:marBottom w:val="0"/>
          <w:divBdr>
            <w:top w:val="none" w:sz="0" w:space="0" w:color="auto"/>
            <w:left w:val="none" w:sz="0" w:space="0" w:color="auto"/>
            <w:bottom w:val="none" w:sz="0" w:space="0" w:color="auto"/>
            <w:right w:val="none" w:sz="0" w:space="0" w:color="auto"/>
          </w:divBdr>
        </w:div>
      </w:divsChild>
    </w:div>
    <w:div w:id="828131213">
      <w:bodyDiv w:val="1"/>
      <w:marLeft w:val="0"/>
      <w:marRight w:val="0"/>
      <w:marTop w:val="0"/>
      <w:marBottom w:val="0"/>
      <w:divBdr>
        <w:top w:val="none" w:sz="0" w:space="0" w:color="auto"/>
        <w:left w:val="none" w:sz="0" w:space="0" w:color="auto"/>
        <w:bottom w:val="none" w:sz="0" w:space="0" w:color="auto"/>
        <w:right w:val="none" w:sz="0" w:space="0" w:color="auto"/>
      </w:divBdr>
      <w:divsChild>
        <w:div w:id="2016572155">
          <w:marLeft w:val="0"/>
          <w:marRight w:val="0"/>
          <w:marTop w:val="0"/>
          <w:marBottom w:val="0"/>
          <w:divBdr>
            <w:top w:val="none" w:sz="0" w:space="0" w:color="auto"/>
            <w:left w:val="none" w:sz="0" w:space="0" w:color="auto"/>
            <w:bottom w:val="none" w:sz="0" w:space="0" w:color="auto"/>
            <w:right w:val="none" w:sz="0" w:space="0" w:color="auto"/>
          </w:divBdr>
        </w:div>
      </w:divsChild>
    </w:div>
    <w:div w:id="968899781">
      <w:bodyDiv w:val="1"/>
      <w:marLeft w:val="0"/>
      <w:marRight w:val="0"/>
      <w:marTop w:val="0"/>
      <w:marBottom w:val="0"/>
      <w:divBdr>
        <w:top w:val="none" w:sz="0" w:space="0" w:color="auto"/>
        <w:left w:val="none" w:sz="0" w:space="0" w:color="auto"/>
        <w:bottom w:val="none" w:sz="0" w:space="0" w:color="auto"/>
        <w:right w:val="none" w:sz="0" w:space="0" w:color="auto"/>
      </w:divBdr>
      <w:divsChild>
        <w:div w:id="536621221">
          <w:marLeft w:val="0"/>
          <w:marRight w:val="0"/>
          <w:marTop w:val="0"/>
          <w:marBottom w:val="0"/>
          <w:divBdr>
            <w:top w:val="none" w:sz="0" w:space="0" w:color="auto"/>
            <w:left w:val="none" w:sz="0" w:space="0" w:color="auto"/>
            <w:bottom w:val="none" w:sz="0" w:space="0" w:color="auto"/>
            <w:right w:val="none" w:sz="0" w:space="0" w:color="auto"/>
          </w:divBdr>
        </w:div>
      </w:divsChild>
    </w:div>
    <w:div w:id="1114133857">
      <w:bodyDiv w:val="1"/>
      <w:marLeft w:val="0"/>
      <w:marRight w:val="0"/>
      <w:marTop w:val="0"/>
      <w:marBottom w:val="0"/>
      <w:divBdr>
        <w:top w:val="none" w:sz="0" w:space="0" w:color="auto"/>
        <w:left w:val="none" w:sz="0" w:space="0" w:color="auto"/>
        <w:bottom w:val="none" w:sz="0" w:space="0" w:color="auto"/>
        <w:right w:val="none" w:sz="0" w:space="0" w:color="auto"/>
      </w:divBdr>
    </w:div>
    <w:div w:id="1120148655">
      <w:bodyDiv w:val="1"/>
      <w:marLeft w:val="0"/>
      <w:marRight w:val="0"/>
      <w:marTop w:val="0"/>
      <w:marBottom w:val="0"/>
      <w:divBdr>
        <w:top w:val="none" w:sz="0" w:space="0" w:color="auto"/>
        <w:left w:val="none" w:sz="0" w:space="0" w:color="auto"/>
        <w:bottom w:val="none" w:sz="0" w:space="0" w:color="auto"/>
        <w:right w:val="none" w:sz="0" w:space="0" w:color="auto"/>
      </w:divBdr>
      <w:divsChild>
        <w:div w:id="557281380">
          <w:marLeft w:val="0"/>
          <w:marRight w:val="0"/>
          <w:marTop w:val="0"/>
          <w:marBottom w:val="0"/>
          <w:divBdr>
            <w:top w:val="none" w:sz="0" w:space="0" w:color="auto"/>
            <w:left w:val="none" w:sz="0" w:space="0" w:color="auto"/>
            <w:bottom w:val="none" w:sz="0" w:space="0" w:color="auto"/>
            <w:right w:val="none" w:sz="0" w:space="0" w:color="auto"/>
          </w:divBdr>
        </w:div>
      </w:divsChild>
    </w:div>
    <w:div w:id="1207335706">
      <w:bodyDiv w:val="1"/>
      <w:marLeft w:val="0"/>
      <w:marRight w:val="0"/>
      <w:marTop w:val="0"/>
      <w:marBottom w:val="0"/>
      <w:divBdr>
        <w:top w:val="none" w:sz="0" w:space="0" w:color="auto"/>
        <w:left w:val="none" w:sz="0" w:space="0" w:color="auto"/>
        <w:bottom w:val="none" w:sz="0" w:space="0" w:color="auto"/>
        <w:right w:val="none" w:sz="0" w:space="0" w:color="auto"/>
      </w:divBdr>
      <w:divsChild>
        <w:div w:id="1954558054">
          <w:marLeft w:val="0"/>
          <w:marRight w:val="0"/>
          <w:marTop w:val="0"/>
          <w:marBottom w:val="0"/>
          <w:divBdr>
            <w:top w:val="none" w:sz="0" w:space="0" w:color="auto"/>
            <w:left w:val="none" w:sz="0" w:space="0" w:color="auto"/>
            <w:bottom w:val="none" w:sz="0" w:space="0" w:color="auto"/>
            <w:right w:val="none" w:sz="0" w:space="0" w:color="auto"/>
          </w:divBdr>
        </w:div>
      </w:divsChild>
    </w:div>
    <w:div w:id="1309892957">
      <w:bodyDiv w:val="1"/>
      <w:marLeft w:val="0"/>
      <w:marRight w:val="0"/>
      <w:marTop w:val="0"/>
      <w:marBottom w:val="0"/>
      <w:divBdr>
        <w:top w:val="none" w:sz="0" w:space="0" w:color="auto"/>
        <w:left w:val="none" w:sz="0" w:space="0" w:color="auto"/>
        <w:bottom w:val="none" w:sz="0" w:space="0" w:color="auto"/>
        <w:right w:val="none" w:sz="0" w:space="0" w:color="auto"/>
      </w:divBdr>
      <w:divsChild>
        <w:div w:id="1462307479">
          <w:marLeft w:val="0"/>
          <w:marRight w:val="0"/>
          <w:marTop w:val="0"/>
          <w:marBottom w:val="0"/>
          <w:divBdr>
            <w:top w:val="none" w:sz="0" w:space="0" w:color="auto"/>
            <w:left w:val="none" w:sz="0" w:space="0" w:color="auto"/>
            <w:bottom w:val="none" w:sz="0" w:space="0" w:color="auto"/>
            <w:right w:val="none" w:sz="0" w:space="0" w:color="auto"/>
          </w:divBdr>
        </w:div>
      </w:divsChild>
    </w:div>
    <w:div w:id="1326275115">
      <w:bodyDiv w:val="1"/>
      <w:marLeft w:val="0"/>
      <w:marRight w:val="0"/>
      <w:marTop w:val="0"/>
      <w:marBottom w:val="0"/>
      <w:divBdr>
        <w:top w:val="none" w:sz="0" w:space="0" w:color="auto"/>
        <w:left w:val="none" w:sz="0" w:space="0" w:color="auto"/>
        <w:bottom w:val="none" w:sz="0" w:space="0" w:color="auto"/>
        <w:right w:val="none" w:sz="0" w:space="0" w:color="auto"/>
      </w:divBdr>
    </w:div>
    <w:div w:id="1387679501">
      <w:bodyDiv w:val="1"/>
      <w:marLeft w:val="0"/>
      <w:marRight w:val="0"/>
      <w:marTop w:val="0"/>
      <w:marBottom w:val="0"/>
      <w:divBdr>
        <w:top w:val="none" w:sz="0" w:space="0" w:color="auto"/>
        <w:left w:val="none" w:sz="0" w:space="0" w:color="auto"/>
        <w:bottom w:val="none" w:sz="0" w:space="0" w:color="auto"/>
        <w:right w:val="none" w:sz="0" w:space="0" w:color="auto"/>
      </w:divBdr>
      <w:divsChild>
        <w:div w:id="1533568079">
          <w:marLeft w:val="0"/>
          <w:marRight w:val="0"/>
          <w:marTop w:val="0"/>
          <w:marBottom w:val="0"/>
          <w:divBdr>
            <w:top w:val="none" w:sz="0" w:space="0" w:color="auto"/>
            <w:left w:val="none" w:sz="0" w:space="0" w:color="auto"/>
            <w:bottom w:val="none" w:sz="0" w:space="0" w:color="auto"/>
            <w:right w:val="none" w:sz="0" w:space="0" w:color="auto"/>
          </w:divBdr>
        </w:div>
      </w:divsChild>
    </w:div>
    <w:div w:id="1426414330">
      <w:bodyDiv w:val="1"/>
      <w:marLeft w:val="0"/>
      <w:marRight w:val="0"/>
      <w:marTop w:val="0"/>
      <w:marBottom w:val="0"/>
      <w:divBdr>
        <w:top w:val="none" w:sz="0" w:space="0" w:color="auto"/>
        <w:left w:val="none" w:sz="0" w:space="0" w:color="auto"/>
        <w:bottom w:val="none" w:sz="0" w:space="0" w:color="auto"/>
        <w:right w:val="none" w:sz="0" w:space="0" w:color="auto"/>
      </w:divBdr>
      <w:divsChild>
        <w:div w:id="989796753">
          <w:marLeft w:val="0"/>
          <w:marRight w:val="0"/>
          <w:marTop w:val="0"/>
          <w:marBottom w:val="0"/>
          <w:divBdr>
            <w:top w:val="none" w:sz="0" w:space="0" w:color="auto"/>
            <w:left w:val="none" w:sz="0" w:space="0" w:color="auto"/>
            <w:bottom w:val="none" w:sz="0" w:space="0" w:color="auto"/>
            <w:right w:val="none" w:sz="0" w:space="0" w:color="auto"/>
          </w:divBdr>
        </w:div>
      </w:divsChild>
    </w:div>
    <w:div w:id="1438332500">
      <w:bodyDiv w:val="1"/>
      <w:marLeft w:val="0"/>
      <w:marRight w:val="0"/>
      <w:marTop w:val="0"/>
      <w:marBottom w:val="0"/>
      <w:divBdr>
        <w:top w:val="none" w:sz="0" w:space="0" w:color="auto"/>
        <w:left w:val="none" w:sz="0" w:space="0" w:color="auto"/>
        <w:bottom w:val="none" w:sz="0" w:space="0" w:color="auto"/>
        <w:right w:val="none" w:sz="0" w:space="0" w:color="auto"/>
      </w:divBdr>
      <w:divsChild>
        <w:div w:id="2033872886">
          <w:marLeft w:val="0"/>
          <w:marRight w:val="0"/>
          <w:marTop w:val="0"/>
          <w:marBottom w:val="0"/>
          <w:divBdr>
            <w:top w:val="none" w:sz="0" w:space="0" w:color="auto"/>
            <w:left w:val="none" w:sz="0" w:space="0" w:color="auto"/>
            <w:bottom w:val="none" w:sz="0" w:space="0" w:color="auto"/>
            <w:right w:val="none" w:sz="0" w:space="0" w:color="auto"/>
          </w:divBdr>
        </w:div>
      </w:divsChild>
    </w:div>
    <w:div w:id="1795905466">
      <w:bodyDiv w:val="1"/>
      <w:marLeft w:val="0"/>
      <w:marRight w:val="0"/>
      <w:marTop w:val="0"/>
      <w:marBottom w:val="0"/>
      <w:divBdr>
        <w:top w:val="none" w:sz="0" w:space="0" w:color="auto"/>
        <w:left w:val="none" w:sz="0" w:space="0" w:color="auto"/>
        <w:bottom w:val="none" w:sz="0" w:space="0" w:color="auto"/>
        <w:right w:val="none" w:sz="0" w:space="0" w:color="auto"/>
      </w:divBdr>
      <w:divsChild>
        <w:div w:id="536432064">
          <w:marLeft w:val="0"/>
          <w:marRight w:val="0"/>
          <w:marTop w:val="0"/>
          <w:marBottom w:val="0"/>
          <w:divBdr>
            <w:top w:val="none" w:sz="0" w:space="0" w:color="auto"/>
            <w:left w:val="none" w:sz="0" w:space="0" w:color="auto"/>
            <w:bottom w:val="none" w:sz="0" w:space="0" w:color="auto"/>
            <w:right w:val="none" w:sz="0" w:space="0" w:color="auto"/>
          </w:divBdr>
        </w:div>
      </w:divsChild>
    </w:div>
    <w:div w:id="1812014516">
      <w:bodyDiv w:val="1"/>
      <w:marLeft w:val="0"/>
      <w:marRight w:val="0"/>
      <w:marTop w:val="0"/>
      <w:marBottom w:val="0"/>
      <w:divBdr>
        <w:top w:val="none" w:sz="0" w:space="0" w:color="auto"/>
        <w:left w:val="none" w:sz="0" w:space="0" w:color="auto"/>
        <w:bottom w:val="none" w:sz="0" w:space="0" w:color="auto"/>
        <w:right w:val="none" w:sz="0" w:space="0" w:color="auto"/>
      </w:divBdr>
    </w:div>
    <w:div w:id="1824002987">
      <w:bodyDiv w:val="1"/>
      <w:marLeft w:val="0"/>
      <w:marRight w:val="0"/>
      <w:marTop w:val="0"/>
      <w:marBottom w:val="0"/>
      <w:divBdr>
        <w:top w:val="none" w:sz="0" w:space="0" w:color="auto"/>
        <w:left w:val="none" w:sz="0" w:space="0" w:color="auto"/>
        <w:bottom w:val="none" w:sz="0" w:space="0" w:color="auto"/>
        <w:right w:val="none" w:sz="0" w:space="0" w:color="auto"/>
      </w:divBdr>
    </w:div>
    <w:div w:id="1968513205">
      <w:bodyDiv w:val="1"/>
      <w:marLeft w:val="0"/>
      <w:marRight w:val="0"/>
      <w:marTop w:val="0"/>
      <w:marBottom w:val="0"/>
      <w:divBdr>
        <w:top w:val="none" w:sz="0" w:space="0" w:color="auto"/>
        <w:left w:val="none" w:sz="0" w:space="0" w:color="auto"/>
        <w:bottom w:val="none" w:sz="0" w:space="0" w:color="auto"/>
        <w:right w:val="none" w:sz="0" w:space="0" w:color="auto"/>
      </w:divBdr>
    </w:div>
    <w:div w:id="1972514609">
      <w:bodyDiv w:val="1"/>
      <w:marLeft w:val="0"/>
      <w:marRight w:val="0"/>
      <w:marTop w:val="0"/>
      <w:marBottom w:val="0"/>
      <w:divBdr>
        <w:top w:val="none" w:sz="0" w:space="0" w:color="auto"/>
        <w:left w:val="none" w:sz="0" w:space="0" w:color="auto"/>
        <w:bottom w:val="none" w:sz="0" w:space="0" w:color="auto"/>
        <w:right w:val="none" w:sz="0" w:space="0" w:color="auto"/>
      </w:divBdr>
    </w:div>
    <w:div w:id="1988238097">
      <w:bodyDiv w:val="1"/>
      <w:marLeft w:val="0"/>
      <w:marRight w:val="0"/>
      <w:marTop w:val="0"/>
      <w:marBottom w:val="0"/>
      <w:divBdr>
        <w:top w:val="none" w:sz="0" w:space="0" w:color="auto"/>
        <w:left w:val="none" w:sz="0" w:space="0" w:color="auto"/>
        <w:bottom w:val="none" w:sz="0" w:space="0" w:color="auto"/>
        <w:right w:val="none" w:sz="0" w:space="0" w:color="auto"/>
      </w:divBdr>
      <w:divsChild>
        <w:div w:id="1832940342">
          <w:marLeft w:val="0"/>
          <w:marRight w:val="0"/>
          <w:marTop w:val="0"/>
          <w:marBottom w:val="0"/>
          <w:divBdr>
            <w:top w:val="none" w:sz="0" w:space="0" w:color="auto"/>
            <w:left w:val="none" w:sz="0" w:space="0" w:color="auto"/>
            <w:bottom w:val="none" w:sz="0" w:space="0" w:color="auto"/>
            <w:right w:val="none" w:sz="0" w:space="0" w:color="auto"/>
          </w:divBdr>
        </w:div>
      </w:divsChild>
    </w:div>
    <w:div w:id="2073380495">
      <w:bodyDiv w:val="1"/>
      <w:marLeft w:val="0"/>
      <w:marRight w:val="0"/>
      <w:marTop w:val="0"/>
      <w:marBottom w:val="0"/>
      <w:divBdr>
        <w:top w:val="none" w:sz="0" w:space="0" w:color="auto"/>
        <w:left w:val="none" w:sz="0" w:space="0" w:color="auto"/>
        <w:bottom w:val="none" w:sz="0" w:space="0" w:color="auto"/>
        <w:right w:val="none" w:sz="0" w:space="0" w:color="auto"/>
      </w:divBdr>
      <w:divsChild>
        <w:div w:id="1763642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emf"/><Relationship Id="rId18" Type="http://schemas.openxmlformats.org/officeDocument/2006/relationships/header" Target="header4.xm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yperlink" Target="https://aba.bildung.gv.at/"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5.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4.wmf"/></Relationships>
</file>

<file path=word/_rels/header5.xml.rels><?xml version="1.0" encoding="UTF-8" standalone="yes"?>
<Relationships xmlns="http://schemas.openxmlformats.org/package/2006/relationships"><Relationship Id="rId1" Type="http://schemas.openxmlformats.org/officeDocument/2006/relationships/image" Target="media/image4.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STL.EL5-01.004\Eigene%20Dateien\GroupWise\DA-Vorlage_HTLH_E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Dan231</b:Tag>
    <b:SourceType>InternetSite</b:SourceType>
    <b:Guid>{766E603F-2AB5-3644-B4C9-5CC83E8E06B3}</b:Guid>
    <b:Title>HTL Hollabrunn Homepage</b:Title>
    <b:URL>https://htl-hl.ac.at</b:URL>
    <b:Year>2023</b:Year>
    <b:Month>12</b:Month>
    <b:Day>18</b:Day>
    <b:Author>
      <b:Author>
        <b:NameList>
          <b:Person>
            <b:Last>Dangl</b:Last>
            <b:First>Hermann</b:First>
          </b:Person>
        </b:NameList>
      </b:Author>
    </b:Author>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FDFE56A80EF5442A8C49F1A53575DCB" ma:contentTypeVersion="4" ma:contentTypeDescription="Create a new document." ma:contentTypeScope="" ma:versionID="779f73c3c36cf7ba200988a4ca77eaef">
  <xsd:schema xmlns:xsd="http://www.w3.org/2001/XMLSchema" xmlns:xs="http://www.w3.org/2001/XMLSchema" xmlns:p="http://schemas.microsoft.com/office/2006/metadata/properties" xmlns:ns2="59fe8e26-cc10-4df5-9438-4b376e72b413" targetNamespace="http://schemas.microsoft.com/office/2006/metadata/properties" ma:root="true" ma:fieldsID="0236c16f4b075c0c7c9c75a395e36d7f" ns2:_="">
    <xsd:import namespace="59fe8e26-cc10-4df5-9438-4b376e72b41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fe8e26-cc10-4df5-9438-4b376e72b4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934B76-4CA5-284A-88F2-EA76CDB7195B}">
  <ds:schemaRefs>
    <ds:schemaRef ds:uri="http://schemas.openxmlformats.org/officeDocument/2006/bibliography"/>
  </ds:schemaRefs>
</ds:datastoreItem>
</file>

<file path=customXml/itemProps2.xml><?xml version="1.0" encoding="utf-8"?>
<ds:datastoreItem xmlns:ds="http://schemas.openxmlformats.org/officeDocument/2006/customXml" ds:itemID="{D542E40A-A791-4835-AD96-82F8796034BA}">
  <ds:schemaRefs>
    <ds:schemaRef ds:uri="http://schemas.microsoft.com/sharepoint/v3/contenttype/forms"/>
  </ds:schemaRefs>
</ds:datastoreItem>
</file>

<file path=customXml/itemProps3.xml><?xml version="1.0" encoding="utf-8"?>
<ds:datastoreItem xmlns:ds="http://schemas.openxmlformats.org/officeDocument/2006/customXml" ds:itemID="{77C1424D-F416-4D59-BAD6-4B235AA2D2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fe8e26-cc10-4df5-9438-4b376e72b4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8DD3C60-BB63-4F54-A8D8-BF7AE47D755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DA-Vorlage_HTLH_ET.dot</Template>
  <TotalTime>0</TotalTime>
  <Pages>17</Pages>
  <Words>1376</Words>
  <Characters>8670</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HTBL Hollabrunn</vt:lpstr>
    </vt:vector>
  </TitlesOfParts>
  <Company/>
  <LinksUpToDate>false</LinksUpToDate>
  <CharactersWithSpaces>10026</CharactersWithSpaces>
  <SharedDoc>false</SharedDoc>
  <HLinks>
    <vt:vector size="318" baseType="variant">
      <vt:variant>
        <vt:i4>6422572</vt:i4>
      </vt:variant>
      <vt:variant>
        <vt:i4>303</vt:i4>
      </vt:variant>
      <vt:variant>
        <vt:i4>0</vt:i4>
      </vt:variant>
      <vt:variant>
        <vt:i4>5</vt:i4>
      </vt:variant>
      <vt:variant>
        <vt:lpwstr>http://www.ethernet-powerlink.org/de/powerlink/technologie/</vt:lpwstr>
      </vt:variant>
      <vt:variant>
        <vt:lpwstr/>
      </vt:variant>
      <vt:variant>
        <vt:i4>1376305</vt:i4>
      </vt:variant>
      <vt:variant>
        <vt:i4>296</vt:i4>
      </vt:variant>
      <vt:variant>
        <vt:i4>0</vt:i4>
      </vt:variant>
      <vt:variant>
        <vt:i4>5</vt:i4>
      </vt:variant>
      <vt:variant>
        <vt:lpwstr/>
      </vt:variant>
      <vt:variant>
        <vt:lpwstr>_Toc386029636</vt:lpwstr>
      </vt:variant>
      <vt:variant>
        <vt:i4>1376305</vt:i4>
      </vt:variant>
      <vt:variant>
        <vt:i4>290</vt:i4>
      </vt:variant>
      <vt:variant>
        <vt:i4>0</vt:i4>
      </vt:variant>
      <vt:variant>
        <vt:i4>5</vt:i4>
      </vt:variant>
      <vt:variant>
        <vt:lpwstr/>
      </vt:variant>
      <vt:variant>
        <vt:lpwstr>_Toc386029635</vt:lpwstr>
      </vt:variant>
      <vt:variant>
        <vt:i4>1376305</vt:i4>
      </vt:variant>
      <vt:variant>
        <vt:i4>284</vt:i4>
      </vt:variant>
      <vt:variant>
        <vt:i4>0</vt:i4>
      </vt:variant>
      <vt:variant>
        <vt:i4>5</vt:i4>
      </vt:variant>
      <vt:variant>
        <vt:lpwstr/>
      </vt:variant>
      <vt:variant>
        <vt:lpwstr>_Toc386029634</vt:lpwstr>
      </vt:variant>
      <vt:variant>
        <vt:i4>1376305</vt:i4>
      </vt:variant>
      <vt:variant>
        <vt:i4>278</vt:i4>
      </vt:variant>
      <vt:variant>
        <vt:i4>0</vt:i4>
      </vt:variant>
      <vt:variant>
        <vt:i4>5</vt:i4>
      </vt:variant>
      <vt:variant>
        <vt:lpwstr/>
      </vt:variant>
      <vt:variant>
        <vt:lpwstr>_Toc386029633</vt:lpwstr>
      </vt:variant>
      <vt:variant>
        <vt:i4>1376305</vt:i4>
      </vt:variant>
      <vt:variant>
        <vt:i4>272</vt:i4>
      </vt:variant>
      <vt:variant>
        <vt:i4>0</vt:i4>
      </vt:variant>
      <vt:variant>
        <vt:i4>5</vt:i4>
      </vt:variant>
      <vt:variant>
        <vt:lpwstr/>
      </vt:variant>
      <vt:variant>
        <vt:lpwstr>_Toc386029632</vt:lpwstr>
      </vt:variant>
      <vt:variant>
        <vt:i4>1376305</vt:i4>
      </vt:variant>
      <vt:variant>
        <vt:i4>266</vt:i4>
      </vt:variant>
      <vt:variant>
        <vt:i4>0</vt:i4>
      </vt:variant>
      <vt:variant>
        <vt:i4>5</vt:i4>
      </vt:variant>
      <vt:variant>
        <vt:lpwstr/>
      </vt:variant>
      <vt:variant>
        <vt:lpwstr>_Toc386029631</vt:lpwstr>
      </vt:variant>
      <vt:variant>
        <vt:i4>1376305</vt:i4>
      </vt:variant>
      <vt:variant>
        <vt:i4>260</vt:i4>
      </vt:variant>
      <vt:variant>
        <vt:i4>0</vt:i4>
      </vt:variant>
      <vt:variant>
        <vt:i4>5</vt:i4>
      </vt:variant>
      <vt:variant>
        <vt:lpwstr/>
      </vt:variant>
      <vt:variant>
        <vt:lpwstr>_Toc386029630</vt:lpwstr>
      </vt:variant>
      <vt:variant>
        <vt:i4>1310769</vt:i4>
      </vt:variant>
      <vt:variant>
        <vt:i4>254</vt:i4>
      </vt:variant>
      <vt:variant>
        <vt:i4>0</vt:i4>
      </vt:variant>
      <vt:variant>
        <vt:i4>5</vt:i4>
      </vt:variant>
      <vt:variant>
        <vt:lpwstr/>
      </vt:variant>
      <vt:variant>
        <vt:lpwstr>_Toc386029629</vt:lpwstr>
      </vt:variant>
      <vt:variant>
        <vt:i4>1310769</vt:i4>
      </vt:variant>
      <vt:variant>
        <vt:i4>248</vt:i4>
      </vt:variant>
      <vt:variant>
        <vt:i4>0</vt:i4>
      </vt:variant>
      <vt:variant>
        <vt:i4>5</vt:i4>
      </vt:variant>
      <vt:variant>
        <vt:lpwstr/>
      </vt:variant>
      <vt:variant>
        <vt:lpwstr>_Toc386029628</vt:lpwstr>
      </vt:variant>
      <vt:variant>
        <vt:i4>1310769</vt:i4>
      </vt:variant>
      <vt:variant>
        <vt:i4>242</vt:i4>
      </vt:variant>
      <vt:variant>
        <vt:i4>0</vt:i4>
      </vt:variant>
      <vt:variant>
        <vt:i4>5</vt:i4>
      </vt:variant>
      <vt:variant>
        <vt:lpwstr/>
      </vt:variant>
      <vt:variant>
        <vt:lpwstr>_Toc386029627</vt:lpwstr>
      </vt:variant>
      <vt:variant>
        <vt:i4>1310769</vt:i4>
      </vt:variant>
      <vt:variant>
        <vt:i4>236</vt:i4>
      </vt:variant>
      <vt:variant>
        <vt:i4>0</vt:i4>
      </vt:variant>
      <vt:variant>
        <vt:i4>5</vt:i4>
      </vt:variant>
      <vt:variant>
        <vt:lpwstr/>
      </vt:variant>
      <vt:variant>
        <vt:lpwstr>_Toc386029626</vt:lpwstr>
      </vt:variant>
      <vt:variant>
        <vt:i4>1310769</vt:i4>
      </vt:variant>
      <vt:variant>
        <vt:i4>230</vt:i4>
      </vt:variant>
      <vt:variant>
        <vt:i4>0</vt:i4>
      </vt:variant>
      <vt:variant>
        <vt:i4>5</vt:i4>
      </vt:variant>
      <vt:variant>
        <vt:lpwstr/>
      </vt:variant>
      <vt:variant>
        <vt:lpwstr>_Toc386029625</vt:lpwstr>
      </vt:variant>
      <vt:variant>
        <vt:i4>1310769</vt:i4>
      </vt:variant>
      <vt:variant>
        <vt:i4>224</vt:i4>
      </vt:variant>
      <vt:variant>
        <vt:i4>0</vt:i4>
      </vt:variant>
      <vt:variant>
        <vt:i4>5</vt:i4>
      </vt:variant>
      <vt:variant>
        <vt:lpwstr/>
      </vt:variant>
      <vt:variant>
        <vt:lpwstr>_Toc386029624</vt:lpwstr>
      </vt:variant>
      <vt:variant>
        <vt:i4>1310769</vt:i4>
      </vt:variant>
      <vt:variant>
        <vt:i4>218</vt:i4>
      </vt:variant>
      <vt:variant>
        <vt:i4>0</vt:i4>
      </vt:variant>
      <vt:variant>
        <vt:i4>5</vt:i4>
      </vt:variant>
      <vt:variant>
        <vt:lpwstr/>
      </vt:variant>
      <vt:variant>
        <vt:lpwstr>_Toc386029623</vt:lpwstr>
      </vt:variant>
      <vt:variant>
        <vt:i4>1310769</vt:i4>
      </vt:variant>
      <vt:variant>
        <vt:i4>212</vt:i4>
      </vt:variant>
      <vt:variant>
        <vt:i4>0</vt:i4>
      </vt:variant>
      <vt:variant>
        <vt:i4>5</vt:i4>
      </vt:variant>
      <vt:variant>
        <vt:lpwstr/>
      </vt:variant>
      <vt:variant>
        <vt:lpwstr>_Toc386029622</vt:lpwstr>
      </vt:variant>
      <vt:variant>
        <vt:i4>1310769</vt:i4>
      </vt:variant>
      <vt:variant>
        <vt:i4>206</vt:i4>
      </vt:variant>
      <vt:variant>
        <vt:i4>0</vt:i4>
      </vt:variant>
      <vt:variant>
        <vt:i4>5</vt:i4>
      </vt:variant>
      <vt:variant>
        <vt:lpwstr/>
      </vt:variant>
      <vt:variant>
        <vt:lpwstr>_Toc386029621</vt:lpwstr>
      </vt:variant>
      <vt:variant>
        <vt:i4>1310769</vt:i4>
      </vt:variant>
      <vt:variant>
        <vt:i4>200</vt:i4>
      </vt:variant>
      <vt:variant>
        <vt:i4>0</vt:i4>
      </vt:variant>
      <vt:variant>
        <vt:i4>5</vt:i4>
      </vt:variant>
      <vt:variant>
        <vt:lpwstr/>
      </vt:variant>
      <vt:variant>
        <vt:lpwstr>_Toc386029620</vt:lpwstr>
      </vt:variant>
      <vt:variant>
        <vt:i4>1507377</vt:i4>
      </vt:variant>
      <vt:variant>
        <vt:i4>194</vt:i4>
      </vt:variant>
      <vt:variant>
        <vt:i4>0</vt:i4>
      </vt:variant>
      <vt:variant>
        <vt:i4>5</vt:i4>
      </vt:variant>
      <vt:variant>
        <vt:lpwstr/>
      </vt:variant>
      <vt:variant>
        <vt:lpwstr>_Toc386029619</vt:lpwstr>
      </vt:variant>
      <vt:variant>
        <vt:i4>1507377</vt:i4>
      </vt:variant>
      <vt:variant>
        <vt:i4>188</vt:i4>
      </vt:variant>
      <vt:variant>
        <vt:i4>0</vt:i4>
      </vt:variant>
      <vt:variant>
        <vt:i4>5</vt:i4>
      </vt:variant>
      <vt:variant>
        <vt:lpwstr/>
      </vt:variant>
      <vt:variant>
        <vt:lpwstr>_Toc386029618</vt:lpwstr>
      </vt:variant>
      <vt:variant>
        <vt:i4>1507377</vt:i4>
      </vt:variant>
      <vt:variant>
        <vt:i4>182</vt:i4>
      </vt:variant>
      <vt:variant>
        <vt:i4>0</vt:i4>
      </vt:variant>
      <vt:variant>
        <vt:i4>5</vt:i4>
      </vt:variant>
      <vt:variant>
        <vt:lpwstr/>
      </vt:variant>
      <vt:variant>
        <vt:lpwstr>_Toc386029617</vt:lpwstr>
      </vt:variant>
      <vt:variant>
        <vt:i4>1507377</vt:i4>
      </vt:variant>
      <vt:variant>
        <vt:i4>176</vt:i4>
      </vt:variant>
      <vt:variant>
        <vt:i4>0</vt:i4>
      </vt:variant>
      <vt:variant>
        <vt:i4>5</vt:i4>
      </vt:variant>
      <vt:variant>
        <vt:lpwstr/>
      </vt:variant>
      <vt:variant>
        <vt:lpwstr>_Toc386029616</vt:lpwstr>
      </vt:variant>
      <vt:variant>
        <vt:i4>1507377</vt:i4>
      </vt:variant>
      <vt:variant>
        <vt:i4>170</vt:i4>
      </vt:variant>
      <vt:variant>
        <vt:i4>0</vt:i4>
      </vt:variant>
      <vt:variant>
        <vt:i4>5</vt:i4>
      </vt:variant>
      <vt:variant>
        <vt:lpwstr/>
      </vt:variant>
      <vt:variant>
        <vt:lpwstr>_Toc386029615</vt:lpwstr>
      </vt:variant>
      <vt:variant>
        <vt:i4>1507377</vt:i4>
      </vt:variant>
      <vt:variant>
        <vt:i4>164</vt:i4>
      </vt:variant>
      <vt:variant>
        <vt:i4>0</vt:i4>
      </vt:variant>
      <vt:variant>
        <vt:i4>5</vt:i4>
      </vt:variant>
      <vt:variant>
        <vt:lpwstr/>
      </vt:variant>
      <vt:variant>
        <vt:lpwstr>_Toc386029614</vt:lpwstr>
      </vt:variant>
      <vt:variant>
        <vt:i4>1507377</vt:i4>
      </vt:variant>
      <vt:variant>
        <vt:i4>158</vt:i4>
      </vt:variant>
      <vt:variant>
        <vt:i4>0</vt:i4>
      </vt:variant>
      <vt:variant>
        <vt:i4>5</vt:i4>
      </vt:variant>
      <vt:variant>
        <vt:lpwstr/>
      </vt:variant>
      <vt:variant>
        <vt:lpwstr>_Toc386029613</vt:lpwstr>
      </vt:variant>
      <vt:variant>
        <vt:i4>1507377</vt:i4>
      </vt:variant>
      <vt:variant>
        <vt:i4>152</vt:i4>
      </vt:variant>
      <vt:variant>
        <vt:i4>0</vt:i4>
      </vt:variant>
      <vt:variant>
        <vt:i4>5</vt:i4>
      </vt:variant>
      <vt:variant>
        <vt:lpwstr/>
      </vt:variant>
      <vt:variant>
        <vt:lpwstr>_Toc386029612</vt:lpwstr>
      </vt:variant>
      <vt:variant>
        <vt:i4>1507377</vt:i4>
      </vt:variant>
      <vt:variant>
        <vt:i4>146</vt:i4>
      </vt:variant>
      <vt:variant>
        <vt:i4>0</vt:i4>
      </vt:variant>
      <vt:variant>
        <vt:i4>5</vt:i4>
      </vt:variant>
      <vt:variant>
        <vt:lpwstr/>
      </vt:variant>
      <vt:variant>
        <vt:lpwstr>_Toc386029611</vt:lpwstr>
      </vt:variant>
      <vt:variant>
        <vt:i4>1507377</vt:i4>
      </vt:variant>
      <vt:variant>
        <vt:i4>140</vt:i4>
      </vt:variant>
      <vt:variant>
        <vt:i4>0</vt:i4>
      </vt:variant>
      <vt:variant>
        <vt:i4>5</vt:i4>
      </vt:variant>
      <vt:variant>
        <vt:lpwstr/>
      </vt:variant>
      <vt:variant>
        <vt:lpwstr>_Toc386029610</vt:lpwstr>
      </vt:variant>
      <vt:variant>
        <vt:i4>1441841</vt:i4>
      </vt:variant>
      <vt:variant>
        <vt:i4>134</vt:i4>
      </vt:variant>
      <vt:variant>
        <vt:i4>0</vt:i4>
      </vt:variant>
      <vt:variant>
        <vt:i4>5</vt:i4>
      </vt:variant>
      <vt:variant>
        <vt:lpwstr/>
      </vt:variant>
      <vt:variant>
        <vt:lpwstr>_Toc386029609</vt:lpwstr>
      </vt:variant>
      <vt:variant>
        <vt:i4>1441841</vt:i4>
      </vt:variant>
      <vt:variant>
        <vt:i4>128</vt:i4>
      </vt:variant>
      <vt:variant>
        <vt:i4>0</vt:i4>
      </vt:variant>
      <vt:variant>
        <vt:i4>5</vt:i4>
      </vt:variant>
      <vt:variant>
        <vt:lpwstr/>
      </vt:variant>
      <vt:variant>
        <vt:lpwstr>_Toc386029608</vt:lpwstr>
      </vt:variant>
      <vt:variant>
        <vt:i4>1441841</vt:i4>
      </vt:variant>
      <vt:variant>
        <vt:i4>122</vt:i4>
      </vt:variant>
      <vt:variant>
        <vt:i4>0</vt:i4>
      </vt:variant>
      <vt:variant>
        <vt:i4>5</vt:i4>
      </vt:variant>
      <vt:variant>
        <vt:lpwstr/>
      </vt:variant>
      <vt:variant>
        <vt:lpwstr>_Toc386029607</vt:lpwstr>
      </vt:variant>
      <vt:variant>
        <vt:i4>1441841</vt:i4>
      </vt:variant>
      <vt:variant>
        <vt:i4>116</vt:i4>
      </vt:variant>
      <vt:variant>
        <vt:i4>0</vt:i4>
      </vt:variant>
      <vt:variant>
        <vt:i4>5</vt:i4>
      </vt:variant>
      <vt:variant>
        <vt:lpwstr/>
      </vt:variant>
      <vt:variant>
        <vt:lpwstr>_Toc386029606</vt:lpwstr>
      </vt:variant>
      <vt:variant>
        <vt:i4>1441841</vt:i4>
      </vt:variant>
      <vt:variant>
        <vt:i4>110</vt:i4>
      </vt:variant>
      <vt:variant>
        <vt:i4>0</vt:i4>
      </vt:variant>
      <vt:variant>
        <vt:i4>5</vt:i4>
      </vt:variant>
      <vt:variant>
        <vt:lpwstr/>
      </vt:variant>
      <vt:variant>
        <vt:lpwstr>_Toc386029605</vt:lpwstr>
      </vt:variant>
      <vt:variant>
        <vt:i4>1441841</vt:i4>
      </vt:variant>
      <vt:variant>
        <vt:i4>104</vt:i4>
      </vt:variant>
      <vt:variant>
        <vt:i4>0</vt:i4>
      </vt:variant>
      <vt:variant>
        <vt:i4>5</vt:i4>
      </vt:variant>
      <vt:variant>
        <vt:lpwstr/>
      </vt:variant>
      <vt:variant>
        <vt:lpwstr>_Toc386029604</vt:lpwstr>
      </vt:variant>
      <vt:variant>
        <vt:i4>1441841</vt:i4>
      </vt:variant>
      <vt:variant>
        <vt:i4>98</vt:i4>
      </vt:variant>
      <vt:variant>
        <vt:i4>0</vt:i4>
      </vt:variant>
      <vt:variant>
        <vt:i4>5</vt:i4>
      </vt:variant>
      <vt:variant>
        <vt:lpwstr/>
      </vt:variant>
      <vt:variant>
        <vt:lpwstr>_Toc386029603</vt:lpwstr>
      </vt:variant>
      <vt:variant>
        <vt:i4>1441841</vt:i4>
      </vt:variant>
      <vt:variant>
        <vt:i4>92</vt:i4>
      </vt:variant>
      <vt:variant>
        <vt:i4>0</vt:i4>
      </vt:variant>
      <vt:variant>
        <vt:i4>5</vt:i4>
      </vt:variant>
      <vt:variant>
        <vt:lpwstr/>
      </vt:variant>
      <vt:variant>
        <vt:lpwstr>_Toc386029602</vt:lpwstr>
      </vt:variant>
      <vt:variant>
        <vt:i4>1441841</vt:i4>
      </vt:variant>
      <vt:variant>
        <vt:i4>86</vt:i4>
      </vt:variant>
      <vt:variant>
        <vt:i4>0</vt:i4>
      </vt:variant>
      <vt:variant>
        <vt:i4>5</vt:i4>
      </vt:variant>
      <vt:variant>
        <vt:lpwstr/>
      </vt:variant>
      <vt:variant>
        <vt:lpwstr>_Toc386029601</vt:lpwstr>
      </vt:variant>
      <vt:variant>
        <vt:i4>1441841</vt:i4>
      </vt:variant>
      <vt:variant>
        <vt:i4>80</vt:i4>
      </vt:variant>
      <vt:variant>
        <vt:i4>0</vt:i4>
      </vt:variant>
      <vt:variant>
        <vt:i4>5</vt:i4>
      </vt:variant>
      <vt:variant>
        <vt:lpwstr/>
      </vt:variant>
      <vt:variant>
        <vt:lpwstr>_Toc386029600</vt:lpwstr>
      </vt:variant>
      <vt:variant>
        <vt:i4>2031666</vt:i4>
      </vt:variant>
      <vt:variant>
        <vt:i4>74</vt:i4>
      </vt:variant>
      <vt:variant>
        <vt:i4>0</vt:i4>
      </vt:variant>
      <vt:variant>
        <vt:i4>5</vt:i4>
      </vt:variant>
      <vt:variant>
        <vt:lpwstr/>
      </vt:variant>
      <vt:variant>
        <vt:lpwstr>_Toc386029599</vt:lpwstr>
      </vt:variant>
      <vt:variant>
        <vt:i4>2031666</vt:i4>
      </vt:variant>
      <vt:variant>
        <vt:i4>68</vt:i4>
      </vt:variant>
      <vt:variant>
        <vt:i4>0</vt:i4>
      </vt:variant>
      <vt:variant>
        <vt:i4>5</vt:i4>
      </vt:variant>
      <vt:variant>
        <vt:lpwstr/>
      </vt:variant>
      <vt:variant>
        <vt:lpwstr>_Toc386029598</vt:lpwstr>
      </vt:variant>
      <vt:variant>
        <vt:i4>2031666</vt:i4>
      </vt:variant>
      <vt:variant>
        <vt:i4>62</vt:i4>
      </vt:variant>
      <vt:variant>
        <vt:i4>0</vt:i4>
      </vt:variant>
      <vt:variant>
        <vt:i4>5</vt:i4>
      </vt:variant>
      <vt:variant>
        <vt:lpwstr/>
      </vt:variant>
      <vt:variant>
        <vt:lpwstr>_Toc386029597</vt:lpwstr>
      </vt:variant>
      <vt:variant>
        <vt:i4>2031666</vt:i4>
      </vt:variant>
      <vt:variant>
        <vt:i4>56</vt:i4>
      </vt:variant>
      <vt:variant>
        <vt:i4>0</vt:i4>
      </vt:variant>
      <vt:variant>
        <vt:i4>5</vt:i4>
      </vt:variant>
      <vt:variant>
        <vt:lpwstr/>
      </vt:variant>
      <vt:variant>
        <vt:lpwstr>_Toc386029596</vt:lpwstr>
      </vt:variant>
      <vt:variant>
        <vt:i4>2031666</vt:i4>
      </vt:variant>
      <vt:variant>
        <vt:i4>50</vt:i4>
      </vt:variant>
      <vt:variant>
        <vt:i4>0</vt:i4>
      </vt:variant>
      <vt:variant>
        <vt:i4>5</vt:i4>
      </vt:variant>
      <vt:variant>
        <vt:lpwstr/>
      </vt:variant>
      <vt:variant>
        <vt:lpwstr>_Toc386029595</vt:lpwstr>
      </vt:variant>
      <vt:variant>
        <vt:i4>2031666</vt:i4>
      </vt:variant>
      <vt:variant>
        <vt:i4>44</vt:i4>
      </vt:variant>
      <vt:variant>
        <vt:i4>0</vt:i4>
      </vt:variant>
      <vt:variant>
        <vt:i4>5</vt:i4>
      </vt:variant>
      <vt:variant>
        <vt:lpwstr/>
      </vt:variant>
      <vt:variant>
        <vt:lpwstr>_Toc386029594</vt:lpwstr>
      </vt:variant>
      <vt:variant>
        <vt:i4>2031666</vt:i4>
      </vt:variant>
      <vt:variant>
        <vt:i4>38</vt:i4>
      </vt:variant>
      <vt:variant>
        <vt:i4>0</vt:i4>
      </vt:variant>
      <vt:variant>
        <vt:i4>5</vt:i4>
      </vt:variant>
      <vt:variant>
        <vt:lpwstr/>
      </vt:variant>
      <vt:variant>
        <vt:lpwstr>_Toc386029593</vt:lpwstr>
      </vt:variant>
      <vt:variant>
        <vt:i4>2031666</vt:i4>
      </vt:variant>
      <vt:variant>
        <vt:i4>32</vt:i4>
      </vt:variant>
      <vt:variant>
        <vt:i4>0</vt:i4>
      </vt:variant>
      <vt:variant>
        <vt:i4>5</vt:i4>
      </vt:variant>
      <vt:variant>
        <vt:lpwstr/>
      </vt:variant>
      <vt:variant>
        <vt:lpwstr>_Toc386029592</vt:lpwstr>
      </vt:variant>
      <vt:variant>
        <vt:i4>2031666</vt:i4>
      </vt:variant>
      <vt:variant>
        <vt:i4>26</vt:i4>
      </vt:variant>
      <vt:variant>
        <vt:i4>0</vt:i4>
      </vt:variant>
      <vt:variant>
        <vt:i4>5</vt:i4>
      </vt:variant>
      <vt:variant>
        <vt:lpwstr/>
      </vt:variant>
      <vt:variant>
        <vt:lpwstr>_Toc386029591</vt:lpwstr>
      </vt:variant>
      <vt:variant>
        <vt:i4>2031666</vt:i4>
      </vt:variant>
      <vt:variant>
        <vt:i4>20</vt:i4>
      </vt:variant>
      <vt:variant>
        <vt:i4>0</vt:i4>
      </vt:variant>
      <vt:variant>
        <vt:i4>5</vt:i4>
      </vt:variant>
      <vt:variant>
        <vt:lpwstr/>
      </vt:variant>
      <vt:variant>
        <vt:lpwstr>_Toc386029590</vt:lpwstr>
      </vt:variant>
      <vt:variant>
        <vt:i4>1966130</vt:i4>
      </vt:variant>
      <vt:variant>
        <vt:i4>14</vt:i4>
      </vt:variant>
      <vt:variant>
        <vt:i4>0</vt:i4>
      </vt:variant>
      <vt:variant>
        <vt:i4>5</vt:i4>
      </vt:variant>
      <vt:variant>
        <vt:lpwstr/>
      </vt:variant>
      <vt:variant>
        <vt:lpwstr>_Toc386029589</vt:lpwstr>
      </vt:variant>
      <vt:variant>
        <vt:i4>1966130</vt:i4>
      </vt:variant>
      <vt:variant>
        <vt:i4>8</vt:i4>
      </vt:variant>
      <vt:variant>
        <vt:i4>0</vt:i4>
      </vt:variant>
      <vt:variant>
        <vt:i4>5</vt:i4>
      </vt:variant>
      <vt:variant>
        <vt:lpwstr/>
      </vt:variant>
      <vt:variant>
        <vt:lpwstr>_Toc386029588</vt:lpwstr>
      </vt:variant>
      <vt:variant>
        <vt:i4>1966130</vt:i4>
      </vt:variant>
      <vt:variant>
        <vt:i4>2</vt:i4>
      </vt:variant>
      <vt:variant>
        <vt:i4>0</vt:i4>
      </vt:variant>
      <vt:variant>
        <vt:i4>5</vt:i4>
      </vt:variant>
      <vt:variant>
        <vt:lpwstr/>
      </vt:variant>
      <vt:variant>
        <vt:lpwstr>_Toc386029587</vt:lpwstr>
      </vt:variant>
      <vt:variant>
        <vt:i4>3539044</vt:i4>
      </vt:variant>
      <vt:variant>
        <vt:i4>-1</vt:i4>
      </vt:variant>
      <vt:variant>
        <vt:i4>1167</vt:i4>
      </vt:variant>
      <vt:variant>
        <vt:i4>4</vt:i4>
      </vt:variant>
      <vt:variant>
        <vt:lpwstr>http://www.ethernet-powerlink.org/typo3temp/pics/47202f3d21.jpg</vt:lpwstr>
      </vt:variant>
      <vt:variant>
        <vt:lpwstr/>
      </vt:variant>
      <vt:variant>
        <vt:i4>6750266</vt:i4>
      </vt:variant>
      <vt:variant>
        <vt:i4>-1</vt:i4>
      </vt:variant>
      <vt:variant>
        <vt:i4>1167</vt:i4>
      </vt:variant>
      <vt:variant>
        <vt:i4>1</vt:i4>
      </vt:variant>
      <vt:variant>
        <vt:lpwstr>http://www.ethernet-powerlink.org/typo3temp/pics/2f795ba35d.jpg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HTBL Hollabrunn</dc:title>
  <dc:subject>ABA Dokumentation</dc:subject>
  <dc:creator>Brandstetter Markus</dc:creator>
  <cp:keywords/>
  <dc:description/>
  <cp:lastModifiedBy>Brandstetter Markus</cp:lastModifiedBy>
  <cp:revision>1</cp:revision>
  <cp:lastPrinted>2025-03-14T09:12:00Z</cp:lastPrinted>
  <dcterms:created xsi:type="dcterms:W3CDTF">2023-12-15T09:00:00Z</dcterms:created>
  <dcterms:modified xsi:type="dcterms:W3CDTF">2025-03-17T06:50:00Z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0x0101009FDFE56A80EF5442A8C49F1A53575DCB</vt:lpwstr>
  </property>
</Properties>
</file>